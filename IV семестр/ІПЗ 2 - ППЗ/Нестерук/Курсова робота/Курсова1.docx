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E04B0" w14:textId="77777777" w:rsidR="00F709D5" w:rsidRPr="00F709D5" w:rsidRDefault="00F709D5" w:rsidP="00F709D5">
      <w:pPr>
        <w:jc w:val="center"/>
        <w:rPr>
          <w:rFonts w:ascii="Cambria" w:hAnsi="Cambria"/>
          <w:sz w:val="36"/>
          <w:szCs w:val="36"/>
          <w:lang w:val="uk-UA"/>
        </w:rPr>
      </w:pPr>
      <w:r>
        <w:rPr>
          <w:rFonts w:ascii="Cambria" w:hAnsi="Cambria"/>
          <w:sz w:val="36"/>
          <w:szCs w:val="36"/>
          <w:lang w:val="uk-UA"/>
        </w:rPr>
        <w:t>Міністерство освіти та науки України</w:t>
      </w:r>
    </w:p>
    <w:p w14:paraId="4AB6A1F0" w14:textId="77777777" w:rsidR="00F709D5" w:rsidRPr="00F173EA" w:rsidRDefault="00F709D5" w:rsidP="00F709D5">
      <w:pPr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14:paraId="5B6F5166" w14:textId="77777777" w:rsidR="00F709D5" w:rsidRPr="00F173EA" w:rsidRDefault="00F709D5" w:rsidP="00F709D5">
      <w:pPr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14:paraId="58928E65" w14:textId="77777777" w:rsidR="00F709D5" w:rsidRPr="00F173EA" w:rsidRDefault="00F709D5" w:rsidP="00F709D5">
      <w:pPr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14:paraId="096D9874" w14:textId="77777777" w:rsidR="00F709D5" w:rsidRPr="00F709D5" w:rsidRDefault="00F709D5" w:rsidP="00F709D5">
      <w:pPr>
        <w:jc w:val="center"/>
        <w:rPr>
          <w:rFonts w:ascii="Cambria" w:hAnsi="Cambria"/>
          <w:sz w:val="36"/>
          <w:szCs w:val="36"/>
          <w:lang w:val="uk-UA"/>
        </w:rPr>
      </w:pPr>
      <w:r w:rsidRPr="00F173EA">
        <w:rPr>
          <w:rFonts w:ascii="Cambria" w:hAnsi="Cambria"/>
          <w:sz w:val="36"/>
          <w:szCs w:val="36"/>
        </w:rPr>
        <w:t xml:space="preserve">Кафедра обчислювальної </w:t>
      </w:r>
      <w:r>
        <w:rPr>
          <w:rFonts w:ascii="Cambria" w:hAnsi="Cambria"/>
          <w:sz w:val="36"/>
          <w:szCs w:val="36"/>
          <w:lang w:val="uk-UA"/>
        </w:rPr>
        <w:t>техніки</w:t>
      </w:r>
    </w:p>
    <w:p w14:paraId="4C7E52DC" w14:textId="77777777" w:rsidR="00275E40" w:rsidRPr="00472335" w:rsidRDefault="00275E40" w:rsidP="00275E40">
      <w:pPr>
        <w:jc w:val="center"/>
        <w:rPr>
          <w:sz w:val="22"/>
          <w:szCs w:val="22"/>
        </w:rPr>
      </w:pPr>
    </w:p>
    <w:p w14:paraId="253DAF05" w14:textId="77777777" w:rsidR="00275E40" w:rsidRDefault="00275E40" w:rsidP="00275E40">
      <w:pPr>
        <w:jc w:val="center"/>
        <w:rPr>
          <w:sz w:val="22"/>
          <w:szCs w:val="22"/>
          <w:lang w:val="uk-UA"/>
        </w:rPr>
      </w:pPr>
    </w:p>
    <w:p w14:paraId="4A701846" w14:textId="77777777" w:rsidR="00472335" w:rsidRDefault="00472335" w:rsidP="00275E40">
      <w:pPr>
        <w:jc w:val="center"/>
        <w:rPr>
          <w:sz w:val="22"/>
          <w:szCs w:val="22"/>
          <w:lang w:val="uk-UA"/>
        </w:rPr>
      </w:pPr>
    </w:p>
    <w:p w14:paraId="49601DE1" w14:textId="77777777" w:rsidR="00472335" w:rsidRDefault="00472335" w:rsidP="00275E40">
      <w:pPr>
        <w:jc w:val="center"/>
        <w:rPr>
          <w:sz w:val="22"/>
          <w:szCs w:val="22"/>
          <w:lang w:val="uk-UA"/>
        </w:rPr>
      </w:pPr>
    </w:p>
    <w:p w14:paraId="07672286" w14:textId="77777777" w:rsidR="00472335" w:rsidRDefault="00472335" w:rsidP="00275E40">
      <w:pPr>
        <w:jc w:val="center"/>
        <w:rPr>
          <w:sz w:val="22"/>
          <w:szCs w:val="22"/>
          <w:lang w:val="uk-UA"/>
        </w:rPr>
      </w:pPr>
    </w:p>
    <w:p w14:paraId="1AA423BB" w14:textId="77777777" w:rsidR="00472335" w:rsidRPr="00472335" w:rsidRDefault="00472335" w:rsidP="00275E40">
      <w:pPr>
        <w:jc w:val="center"/>
        <w:rPr>
          <w:sz w:val="22"/>
          <w:szCs w:val="22"/>
          <w:lang w:val="uk-UA"/>
        </w:rPr>
      </w:pPr>
    </w:p>
    <w:p w14:paraId="25FB877D" w14:textId="77777777" w:rsidR="00275E40" w:rsidRPr="00472335" w:rsidRDefault="00275E40" w:rsidP="00275E40">
      <w:pPr>
        <w:jc w:val="center"/>
        <w:rPr>
          <w:sz w:val="22"/>
          <w:szCs w:val="22"/>
        </w:rPr>
      </w:pPr>
    </w:p>
    <w:p w14:paraId="3D8995FC" w14:textId="77777777" w:rsidR="00275E40" w:rsidRPr="00472335" w:rsidRDefault="00275E40" w:rsidP="00275E40">
      <w:pPr>
        <w:jc w:val="center"/>
        <w:rPr>
          <w:sz w:val="22"/>
          <w:szCs w:val="22"/>
        </w:rPr>
      </w:pPr>
    </w:p>
    <w:p w14:paraId="624BBAA3" w14:textId="77777777" w:rsidR="00275E40" w:rsidRPr="00472335" w:rsidRDefault="00275E40" w:rsidP="00275E40">
      <w:pPr>
        <w:jc w:val="center"/>
        <w:rPr>
          <w:sz w:val="22"/>
          <w:szCs w:val="22"/>
          <w:lang w:val="uk-UA"/>
        </w:rPr>
      </w:pPr>
    </w:p>
    <w:p w14:paraId="0E43F41B" w14:textId="77777777" w:rsidR="00472335" w:rsidRPr="00472335" w:rsidRDefault="00472335" w:rsidP="00275E40">
      <w:pPr>
        <w:jc w:val="center"/>
        <w:rPr>
          <w:sz w:val="22"/>
          <w:szCs w:val="22"/>
          <w:lang w:val="uk-UA"/>
        </w:rPr>
      </w:pPr>
    </w:p>
    <w:p w14:paraId="5FF87112" w14:textId="77777777" w:rsidR="00472335" w:rsidRPr="00472335" w:rsidRDefault="00472335" w:rsidP="00275E40">
      <w:pPr>
        <w:jc w:val="center"/>
        <w:rPr>
          <w:sz w:val="22"/>
          <w:szCs w:val="22"/>
          <w:lang w:val="uk-UA"/>
        </w:rPr>
      </w:pPr>
    </w:p>
    <w:p w14:paraId="5916A165" w14:textId="77777777" w:rsidR="00472335" w:rsidRPr="00472335" w:rsidRDefault="00472335" w:rsidP="00275E40">
      <w:pPr>
        <w:jc w:val="center"/>
        <w:rPr>
          <w:sz w:val="22"/>
          <w:szCs w:val="22"/>
          <w:lang w:val="uk-UA"/>
        </w:rPr>
      </w:pPr>
    </w:p>
    <w:p w14:paraId="543A8212" w14:textId="77777777" w:rsidR="00472335" w:rsidRPr="00472335" w:rsidRDefault="00472335" w:rsidP="00275E40">
      <w:pPr>
        <w:jc w:val="center"/>
        <w:rPr>
          <w:sz w:val="22"/>
          <w:szCs w:val="22"/>
          <w:lang w:val="uk-UA"/>
        </w:rPr>
      </w:pPr>
    </w:p>
    <w:p w14:paraId="639CD955" w14:textId="77777777" w:rsidR="00FD4745" w:rsidRPr="00FD4745" w:rsidRDefault="00FD4745" w:rsidP="00FD4745">
      <w:pPr>
        <w:jc w:val="center"/>
        <w:rPr>
          <w:rFonts w:ascii="Cambria" w:hAnsi="Cambria"/>
          <w:sz w:val="48"/>
          <w:szCs w:val="48"/>
          <w:lang w:val="uk-UA"/>
        </w:rPr>
      </w:pPr>
      <w:r>
        <w:rPr>
          <w:rFonts w:ascii="Cambria" w:hAnsi="Cambria"/>
          <w:sz w:val="48"/>
          <w:szCs w:val="48"/>
          <w:lang w:val="uk-UA"/>
        </w:rPr>
        <w:t>Курсова робота</w:t>
      </w:r>
    </w:p>
    <w:p w14:paraId="134A8832" w14:textId="77777777" w:rsidR="00FD4745" w:rsidRDefault="00FD4745" w:rsidP="00FD4745">
      <w:pPr>
        <w:jc w:val="center"/>
        <w:rPr>
          <w:rFonts w:ascii="Cambria" w:hAnsi="Cambria"/>
          <w:sz w:val="44"/>
          <w:szCs w:val="44"/>
          <w:lang w:val="uk-UA"/>
        </w:rPr>
      </w:pPr>
      <w:r>
        <w:rPr>
          <w:rFonts w:ascii="Cambria" w:hAnsi="Cambria"/>
          <w:sz w:val="44"/>
          <w:szCs w:val="44"/>
          <w:lang w:val="uk-UA"/>
        </w:rPr>
        <w:t>З дисципліни</w:t>
      </w:r>
    </w:p>
    <w:p w14:paraId="2D579260" w14:textId="77777777" w:rsidR="00FD4745" w:rsidRPr="00FD4745" w:rsidRDefault="00FD4745" w:rsidP="00FD4745">
      <w:pPr>
        <w:jc w:val="center"/>
        <w:rPr>
          <w:rFonts w:ascii="Cambria" w:hAnsi="Cambria"/>
          <w:sz w:val="44"/>
          <w:szCs w:val="44"/>
          <w:lang w:val="uk-UA"/>
        </w:rPr>
      </w:pPr>
      <w:r>
        <w:rPr>
          <w:rFonts w:ascii="Cambria" w:hAnsi="Cambria"/>
          <w:sz w:val="44"/>
          <w:szCs w:val="44"/>
          <w:lang w:val="uk-UA"/>
        </w:rPr>
        <w:t>«І</w:t>
      </w:r>
      <w:r>
        <w:rPr>
          <w:rFonts w:ascii="Cambria" w:hAnsi="Cambria"/>
          <w:sz w:val="44"/>
          <w:szCs w:val="44"/>
        </w:rPr>
        <w:t>нженері</w:t>
      </w:r>
      <w:r>
        <w:rPr>
          <w:rFonts w:ascii="Cambria" w:hAnsi="Cambria"/>
          <w:sz w:val="44"/>
          <w:szCs w:val="44"/>
          <w:lang w:val="uk-UA"/>
        </w:rPr>
        <w:t>я</w:t>
      </w:r>
      <w:r>
        <w:rPr>
          <w:rFonts w:ascii="Cambria" w:hAnsi="Cambria"/>
          <w:sz w:val="44"/>
          <w:szCs w:val="44"/>
        </w:rPr>
        <w:t xml:space="preserve"> програмного забезпечення</w:t>
      </w:r>
      <w:r>
        <w:rPr>
          <w:rFonts w:ascii="Cambria" w:hAnsi="Cambria"/>
          <w:sz w:val="44"/>
          <w:szCs w:val="44"/>
          <w:lang w:val="uk-UA"/>
        </w:rPr>
        <w:t>»</w:t>
      </w:r>
    </w:p>
    <w:p w14:paraId="139726CC" w14:textId="77777777" w:rsidR="00275E40" w:rsidRPr="00472335" w:rsidRDefault="00275E40" w:rsidP="00275E40">
      <w:pPr>
        <w:jc w:val="center"/>
        <w:rPr>
          <w:sz w:val="22"/>
          <w:szCs w:val="22"/>
        </w:rPr>
      </w:pPr>
    </w:p>
    <w:p w14:paraId="28B8233F" w14:textId="77777777" w:rsidR="00275E40" w:rsidRPr="00472335" w:rsidRDefault="00275E40" w:rsidP="00275E40">
      <w:pPr>
        <w:jc w:val="center"/>
        <w:rPr>
          <w:sz w:val="22"/>
          <w:szCs w:val="22"/>
          <w:lang w:val="uk-UA"/>
        </w:rPr>
      </w:pPr>
    </w:p>
    <w:p w14:paraId="3B2CF823" w14:textId="77777777" w:rsidR="00275E40" w:rsidRPr="00472335" w:rsidRDefault="00275E40" w:rsidP="00275E40">
      <w:pPr>
        <w:pStyle w:val="ad"/>
        <w:spacing w:after="0"/>
        <w:rPr>
          <w:sz w:val="22"/>
          <w:szCs w:val="22"/>
          <w:lang w:val="uk-UA"/>
        </w:rPr>
      </w:pPr>
    </w:p>
    <w:p w14:paraId="47381ECC" w14:textId="77777777" w:rsidR="00275E40" w:rsidRDefault="00275E40" w:rsidP="00275E40">
      <w:pPr>
        <w:pStyle w:val="ad"/>
        <w:spacing w:after="0"/>
        <w:rPr>
          <w:sz w:val="22"/>
          <w:szCs w:val="22"/>
          <w:lang w:val="uk-UA"/>
        </w:rPr>
      </w:pPr>
    </w:p>
    <w:p w14:paraId="4F0247E8" w14:textId="77777777" w:rsidR="00472335" w:rsidRPr="00472335" w:rsidRDefault="00472335" w:rsidP="00275E40">
      <w:pPr>
        <w:pStyle w:val="ad"/>
        <w:spacing w:after="0"/>
        <w:rPr>
          <w:sz w:val="22"/>
          <w:szCs w:val="22"/>
          <w:lang w:val="uk-UA"/>
        </w:rPr>
      </w:pPr>
    </w:p>
    <w:p w14:paraId="258D7A48" w14:textId="77777777" w:rsidR="00275E40" w:rsidRPr="00472335" w:rsidRDefault="00275E40" w:rsidP="00275E40">
      <w:pPr>
        <w:pStyle w:val="ad"/>
        <w:spacing w:after="0"/>
        <w:rPr>
          <w:sz w:val="22"/>
          <w:szCs w:val="22"/>
          <w:lang w:val="uk-UA"/>
        </w:rPr>
      </w:pPr>
    </w:p>
    <w:p w14:paraId="3F98DE51" w14:textId="77777777" w:rsidR="00275E40" w:rsidRPr="00472335" w:rsidRDefault="00275E40" w:rsidP="00275E40">
      <w:pPr>
        <w:pStyle w:val="ad"/>
        <w:spacing w:after="0"/>
        <w:rPr>
          <w:sz w:val="22"/>
          <w:szCs w:val="22"/>
          <w:lang w:val="uk-UA"/>
        </w:rPr>
      </w:pPr>
    </w:p>
    <w:p w14:paraId="6695B22C" w14:textId="77777777" w:rsidR="00472335" w:rsidRPr="00593CAA" w:rsidRDefault="00472335" w:rsidP="00472335">
      <w:pPr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14:paraId="17E13FA4" w14:textId="77777777" w:rsidR="00472335" w:rsidRDefault="00472335" w:rsidP="00472335">
      <w:pPr>
        <w:ind w:firstLine="6663"/>
        <w:rPr>
          <w:rFonts w:ascii="Cambria" w:hAnsi="Cambria"/>
          <w:sz w:val="32"/>
          <w:szCs w:val="32"/>
          <w:lang w:val="uk-UA"/>
        </w:rPr>
      </w:pPr>
      <w:r w:rsidRPr="00593CAA">
        <w:rPr>
          <w:rFonts w:ascii="Cambria" w:hAnsi="Cambria"/>
          <w:sz w:val="32"/>
          <w:szCs w:val="32"/>
        </w:rPr>
        <w:t xml:space="preserve">Студент </w:t>
      </w:r>
      <w:r>
        <w:rPr>
          <w:rFonts w:ascii="Cambria" w:hAnsi="Cambria"/>
          <w:sz w:val="32"/>
          <w:szCs w:val="32"/>
          <w:lang w:val="uk-UA"/>
        </w:rPr>
        <w:t>ФІОТ</w:t>
      </w:r>
    </w:p>
    <w:p w14:paraId="37534182" w14:textId="77777777" w:rsidR="00472335" w:rsidRPr="00593CAA" w:rsidRDefault="00472335" w:rsidP="00472335">
      <w:pPr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uk-UA"/>
        </w:rPr>
        <w:t>Г</w:t>
      </w:r>
      <w:r w:rsidRPr="00593CAA">
        <w:rPr>
          <w:rFonts w:ascii="Cambria" w:hAnsi="Cambria"/>
          <w:sz w:val="32"/>
          <w:szCs w:val="32"/>
        </w:rPr>
        <w:t>рупи ІО-12</w:t>
      </w:r>
    </w:p>
    <w:p w14:paraId="1004E448" w14:textId="77777777" w:rsidR="00472335" w:rsidRPr="00593CAA" w:rsidRDefault="00472335" w:rsidP="00472335">
      <w:pPr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14:paraId="26B65FA5" w14:textId="77777777" w:rsidR="00275E40" w:rsidRPr="00472335" w:rsidRDefault="00275E40" w:rsidP="00275E40">
      <w:pPr>
        <w:spacing w:line="360" w:lineRule="auto"/>
        <w:rPr>
          <w:sz w:val="22"/>
          <w:szCs w:val="22"/>
          <w:lang w:val="uk-UA"/>
        </w:rPr>
      </w:pPr>
    </w:p>
    <w:p w14:paraId="3D800D57" w14:textId="77777777" w:rsidR="00472335" w:rsidRDefault="00472335" w:rsidP="00275E40">
      <w:pPr>
        <w:spacing w:line="360" w:lineRule="auto"/>
        <w:rPr>
          <w:sz w:val="22"/>
          <w:szCs w:val="22"/>
          <w:lang w:val="uk-UA"/>
        </w:rPr>
      </w:pPr>
    </w:p>
    <w:p w14:paraId="748C989F" w14:textId="77777777" w:rsidR="00472335" w:rsidRDefault="00472335" w:rsidP="00275E40">
      <w:pPr>
        <w:spacing w:line="360" w:lineRule="auto"/>
        <w:rPr>
          <w:sz w:val="22"/>
          <w:szCs w:val="22"/>
          <w:lang w:val="uk-UA"/>
        </w:rPr>
      </w:pPr>
    </w:p>
    <w:p w14:paraId="50C7F9AE" w14:textId="77777777" w:rsidR="00472335" w:rsidRDefault="00472335" w:rsidP="00275E40">
      <w:pPr>
        <w:spacing w:line="360" w:lineRule="auto"/>
        <w:rPr>
          <w:sz w:val="22"/>
          <w:szCs w:val="22"/>
          <w:lang w:val="uk-UA"/>
        </w:rPr>
      </w:pPr>
    </w:p>
    <w:p w14:paraId="22C27409" w14:textId="77777777" w:rsidR="00472335" w:rsidRPr="00472335" w:rsidRDefault="00472335" w:rsidP="00275E40">
      <w:pPr>
        <w:spacing w:line="360" w:lineRule="auto"/>
        <w:rPr>
          <w:sz w:val="22"/>
          <w:szCs w:val="22"/>
          <w:lang w:val="uk-UA"/>
        </w:rPr>
      </w:pPr>
    </w:p>
    <w:p w14:paraId="18EA3F5C" w14:textId="77777777" w:rsidR="00275E40" w:rsidRPr="00472335" w:rsidRDefault="00275E40" w:rsidP="00275E40">
      <w:pPr>
        <w:spacing w:line="360" w:lineRule="auto"/>
        <w:rPr>
          <w:sz w:val="22"/>
          <w:szCs w:val="22"/>
          <w:lang w:val="uk-UA"/>
        </w:rPr>
      </w:pPr>
    </w:p>
    <w:p w14:paraId="6D8D67D6" w14:textId="77777777" w:rsidR="00275E40" w:rsidRPr="00472335" w:rsidRDefault="00275E40" w:rsidP="00275E40">
      <w:pPr>
        <w:pStyle w:val="ad"/>
        <w:spacing w:after="0" w:line="360" w:lineRule="auto"/>
        <w:rPr>
          <w:sz w:val="22"/>
          <w:szCs w:val="22"/>
          <w:lang w:val="uk-UA"/>
        </w:rPr>
      </w:pPr>
    </w:p>
    <w:p w14:paraId="64D57E84" w14:textId="77777777" w:rsidR="00472335" w:rsidRPr="00472335" w:rsidRDefault="00472335" w:rsidP="00275E40">
      <w:pPr>
        <w:pStyle w:val="ad"/>
        <w:spacing w:after="0" w:line="360" w:lineRule="auto"/>
        <w:rPr>
          <w:sz w:val="22"/>
          <w:szCs w:val="22"/>
          <w:lang w:val="uk-UA"/>
        </w:rPr>
      </w:pPr>
    </w:p>
    <w:p w14:paraId="6D637EDE" w14:textId="77777777" w:rsidR="00472335" w:rsidRPr="00472335" w:rsidRDefault="00472335" w:rsidP="00275E40">
      <w:pPr>
        <w:pStyle w:val="ad"/>
        <w:spacing w:after="0" w:line="360" w:lineRule="auto"/>
        <w:rPr>
          <w:sz w:val="22"/>
          <w:szCs w:val="22"/>
          <w:lang w:val="uk-UA"/>
        </w:rPr>
      </w:pPr>
    </w:p>
    <w:p w14:paraId="1D070097" w14:textId="77777777" w:rsidR="00472335" w:rsidRPr="00472335" w:rsidRDefault="00472335" w:rsidP="00275E40">
      <w:pPr>
        <w:pStyle w:val="ad"/>
        <w:spacing w:after="0" w:line="360" w:lineRule="auto"/>
        <w:rPr>
          <w:sz w:val="22"/>
          <w:szCs w:val="22"/>
          <w:lang w:val="uk-UA"/>
        </w:rPr>
      </w:pPr>
    </w:p>
    <w:p w14:paraId="30AE50BC" w14:textId="77777777" w:rsidR="00472335" w:rsidRDefault="00472335" w:rsidP="00472335">
      <w:pPr>
        <w:pStyle w:val="ad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м. </w:t>
      </w:r>
      <w:r w:rsidR="00275E40" w:rsidRPr="00275E40">
        <w:rPr>
          <w:sz w:val="28"/>
          <w:szCs w:val="28"/>
          <w:lang w:val="uk-UA"/>
        </w:rPr>
        <w:t xml:space="preserve">Київ </w:t>
      </w:r>
    </w:p>
    <w:p w14:paraId="2A5C18C3" w14:textId="77777777" w:rsidR="00472335" w:rsidRDefault="00275E40" w:rsidP="00472335">
      <w:pPr>
        <w:pStyle w:val="ad"/>
        <w:spacing w:after="0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lastRenderedPageBreak/>
        <w:t>201</w:t>
      </w:r>
      <w:r w:rsidR="00472335">
        <w:rPr>
          <w:sz w:val="28"/>
          <w:szCs w:val="28"/>
          <w:lang w:val="uk-UA"/>
        </w:rPr>
        <w:t>3</w:t>
      </w:r>
      <w:r w:rsidRPr="00275E40">
        <w:rPr>
          <w:sz w:val="28"/>
          <w:szCs w:val="28"/>
          <w:lang w:val="uk-UA"/>
        </w:rPr>
        <w:t xml:space="preserve"> </w:t>
      </w:r>
      <w:r w:rsidR="00472335">
        <w:rPr>
          <w:sz w:val="28"/>
          <w:szCs w:val="28"/>
          <w:lang w:val="uk-UA"/>
        </w:rPr>
        <w:t>р</w:t>
      </w:r>
      <w:r w:rsidRPr="00275E40">
        <w:rPr>
          <w:sz w:val="28"/>
          <w:szCs w:val="28"/>
          <w:lang w:val="uk-UA"/>
        </w:rPr>
        <w:t>.</w:t>
      </w:r>
    </w:p>
    <w:p w14:paraId="2A2EA9DD" w14:textId="77777777" w:rsidR="0055709F" w:rsidRPr="00472335" w:rsidRDefault="00472335" w:rsidP="00472335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55709F" w:rsidRPr="0055709F">
        <w:rPr>
          <w:lang w:val="uk-UA"/>
        </w:rPr>
        <w:lastRenderedPageBreak/>
        <w:t>ЗМІСТ</w:t>
      </w:r>
    </w:p>
    <w:p w14:paraId="5B373F87" w14:textId="77777777" w:rsidR="0055709F" w:rsidRPr="0055709F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5709F">
        <w:rPr>
          <w:lang w:val="uk-UA"/>
        </w:rPr>
        <w:fldChar w:fldCharType="begin"/>
      </w:r>
      <w:r w:rsidR="0055709F" w:rsidRPr="0055709F">
        <w:rPr>
          <w:lang w:val="uk-UA"/>
        </w:rPr>
        <w:instrText xml:space="preserve"> TOC \o "1-2" \h \z \u </w:instrText>
      </w:r>
      <w:r w:rsidRPr="0055709F">
        <w:rPr>
          <w:lang w:val="uk-UA"/>
        </w:rPr>
        <w:fldChar w:fldCharType="separate"/>
      </w:r>
      <w:hyperlink w:anchor="_Toc319596709" w:history="1">
        <w:r w:rsidR="0055709F" w:rsidRPr="0055709F">
          <w:rPr>
            <w:rStyle w:val="a4"/>
            <w:noProof/>
            <w:lang w:val="uk-UA"/>
          </w:rPr>
          <w:t>ВСТУП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_Toc319596709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3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14:paraId="718CF961" w14:textId="77777777" w:rsidR="0055709F" w:rsidRPr="0055709F" w:rsidRDefault="001C4E75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0" w:history="1">
        <w:r w:rsidR="0055709F" w:rsidRPr="0055709F">
          <w:rPr>
            <w:rStyle w:val="a4"/>
            <w:noProof/>
            <w:lang w:val="uk-UA"/>
          </w:rPr>
          <w:t>1 Технічне завдання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_Toc319596710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4847E830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hyperlink w:anchor="_Toc319596711" w:history="1">
        <w:r w:rsidR="0055709F" w:rsidRPr="0055709F">
          <w:rPr>
            <w:rStyle w:val="a4"/>
            <w:noProof/>
            <w:lang w:val="uk-UA"/>
          </w:rPr>
          <w:t>1.1 Загальне завдання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_Toc319596711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09A34D49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hyperlink w:anchor="_Toc319596712" w:history="1">
        <w:r w:rsidR="0055709F" w:rsidRPr="0055709F">
          <w:rPr>
            <w:rStyle w:val="a4"/>
            <w:noProof/>
            <w:lang w:val="uk-UA"/>
          </w:rPr>
          <w:t>1.2 Функціональність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_Toc319596712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58D8A6CF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hyperlink w:anchor="_Toc319596713" w:history="1">
        <w:r w:rsidR="0055709F" w:rsidRPr="0055709F">
          <w:rPr>
            <w:rStyle w:val="a4"/>
            <w:noProof/>
            <w:lang w:val="uk-UA"/>
          </w:rPr>
          <w:t>1.3 Вимоги до реалізації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_Toc319596713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0A84435F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hyperlink w:anchor="_Toc319596714" w:history="1">
        <w:r w:rsidR="0055709F" w:rsidRPr="0055709F">
          <w:rPr>
            <w:rStyle w:val="a4"/>
            <w:noProof/>
            <w:lang w:val="uk-UA"/>
          </w:rPr>
          <w:t>1.4 Варіант завдання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_Toc319596714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5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0F1943C5" w14:textId="77777777" w:rsidR="0055709F" w:rsidRDefault="001C4E75" w:rsidP="0055709F">
      <w:pPr>
        <w:pStyle w:val="11"/>
        <w:rPr>
          <w:lang w:val="uk-UA"/>
        </w:rPr>
      </w:pPr>
      <w:hyperlink w:anchor="_Toc319596715" w:history="1">
        <w:r w:rsidR="0055709F" w:rsidRPr="0055709F">
          <w:rPr>
            <w:rStyle w:val="a4"/>
            <w:noProof/>
            <w:lang w:val="uk-UA"/>
          </w:rPr>
          <w:t>2 Проектування інтерфейсу користувача</w:t>
        </w:r>
        <w:r w:rsidR="0055709F" w:rsidRPr="0055709F">
          <w:rPr>
            <w:noProof/>
            <w:webHidden/>
            <w:lang w:val="uk-UA"/>
          </w:rPr>
          <w:tab/>
        </w:r>
        <w:r w:rsidR="006871B1"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_Toc319596715 \h </w:instrText>
        </w:r>
        <w:r w:rsidR="006871B1" w:rsidRPr="0055709F">
          <w:rPr>
            <w:noProof/>
            <w:webHidden/>
            <w:lang w:val="uk-UA"/>
          </w:rPr>
        </w:r>
        <w:r w:rsidR="006871B1"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6</w:t>
        </w:r>
        <w:r w:rsidR="006871B1" w:rsidRPr="0055709F">
          <w:rPr>
            <w:noProof/>
            <w:webHidden/>
            <w:lang w:val="uk-UA"/>
          </w:rPr>
          <w:fldChar w:fldCharType="end"/>
        </w:r>
      </w:hyperlink>
    </w:p>
    <w:p w14:paraId="57498F24" w14:textId="77777777" w:rsidR="0080533F" w:rsidRDefault="0080533F" w:rsidP="00862CA0">
      <w:pPr>
        <w:spacing w:line="360" w:lineRule="auto"/>
        <w:ind w:right="-709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  <w:r w:rsidR="000E7448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uk-UA"/>
        </w:rPr>
        <w:t xml:space="preserve">  </w:t>
      </w:r>
      <w:r w:rsidR="000E7448">
        <w:rPr>
          <w:rFonts w:eastAsiaTheme="minorEastAsia"/>
          <w:lang w:val="en-GB"/>
        </w:rPr>
        <w:t>2.1</w:t>
      </w:r>
      <w:r>
        <w:rPr>
          <w:rFonts w:eastAsiaTheme="minorEastAsia"/>
          <w:lang w:val="uk-UA"/>
        </w:rPr>
        <w:t xml:space="preserve"> </w:t>
      </w:r>
      <w:r w:rsidR="00862CA0">
        <w:rPr>
          <w:rFonts w:eastAsiaTheme="minorEastAsia"/>
          <w:lang w:val="en-GB"/>
        </w:rPr>
        <w:t>UML-</w:t>
      </w:r>
      <w:r w:rsidR="00862CA0">
        <w:rPr>
          <w:rFonts w:eastAsiaTheme="minorEastAsia"/>
        </w:rPr>
        <w:t>д</w:t>
      </w:r>
      <w:r w:rsidR="00862CA0">
        <w:rPr>
          <w:rFonts w:eastAsiaTheme="minorEastAsia"/>
          <w:lang w:val="uk-UA"/>
        </w:rPr>
        <w:t>і</w:t>
      </w:r>
      <w:r w:rsidR="00862CA0">
        <w:rPr>
          <w:rFonts w:eastAsiaTheme="minorEastAsia"/>
        </w:rPr>
        <w:t>аграма клас</w:t>
      </w:r>
      <w:r w:rsidR="00862CA0">
        <w:rPr>
          <w:rFonts w:eastAsiaTheme="minorEastAsia"/>
          <w:lang w:val="uk-UA"/>
        </w:rPr>
        <w:t>ів……………………………………</w:t>
      </w:r>
      <w:r w:rsidR="000E7448">
        <w:rPr>
          <w:rFonts w:eastAsiaTheme="minorEastAsia"/>
          <w:lang w:val="en-GB"/>
        </w:rPr>
        <w:t>...</w:t>
      </w:r>
      <w:r w:rsidR="00181D74">
        <w:rPr>
          <w:rFonts w:eastAsiaTheme="minorEastAsia"/>
          <w:lang w:val="uk-UA"/>
        </w:rPr>
        <w:t>……………...…………………..</w:t>
      </w:r>
      <w:r w:rsidR="00862CA0">
        <w:rPr>
          <w:rFonts w:eastAsiaTheme="minorEastAsia"/>
          <w:lang w:val="uk-UA"/>
        </w:rPr>
        <w:t>……..6</w:t>
      </w:r>
    </w:p>
    <w:p w14:paraId="3C054938" w14:textId="77777777" w:rsidR="0055709F" w:rsidRPr="0055709F" w:rsidRDefault="000E7448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 xml:space="preserve">    2.2</w:t>
      </w:r>
      <w:r w:rsidR="00696A02">
        <w:rPr>
          <w:lang w:val="uk-UA"/>
        </w:rPr>
        <w:t xml:space="preserve"> </w:t>
      </w:r>
      <w:hyperlink w:anchor="_Toc319596716" w:history="1">
        <w:r w:rsidR="00D341CE">
          <w:rPr>
            <w:rStyle w:val="a4"/>
            <w:noProof/>
            <w:lang w:val="uk-UA"/>
          </w:rPr>
          <w:t>Графічний інтерфейс користувача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.</w:t>
        </w:r>
      </w:hyperlink>
      <w:r w:rsidR="00275E40">
        <w:rPr>
          <w:lang w:val="uk-UA"/>
        </w:rPr>
        <w:t>7</w:t>
      </w:r>
    </w:p>
    <w:p w14:paraId="31D6CDD3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r w:rsidR="000E7448">
        <w:rPr>
          <w:lang w:val="en-GB"/>
        </w:rPr>
        <w:t>2.3</w:t>
      </w:r>
      <w:r w:rsidR="00696A02">
        <w:rPr>
          <w:lang w:val="uk-UA"/>
        </w:rPr>
        <w:t xml:space="preserve"> </w:t>
      </w:r>
      <w:hyperlink w:anchor="_Toc319596717" w:history="1">
        <w:r w:rsidR="0055709F" w:rsidRPr="0055709F">
          <w:rPr>
            <w:rStyle w:val="a4"/>
            <w:noProof/>
            <w:lang w:val="uk-UA"/>
          </w:rPr>
          <w:t>Р</w:t>
        </w:r>
        <w:r w:rsidR="00D341CE">
          <w:rPr>
            <w:rStyle w:val="a4"/>
            <w:noProof/>
            <w:lang w:val="uk-UA"/>
          </w:rPr>
          <w:t>озробка орієнтирів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8</w:t>
        </w:r>
      </w:hyperlink>
    </w:p>
    <w:p w14:paraId="18A2E162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r w:rsidR="000E7448">
        <w:rPr>
          <w:lang w:val="en-GB"/>
        </w:rPr>
        <w:t>2.4</w:t>
      </w:r>
      <w:r w:rsidR="00696A02">
        <w:rPr>
          <w:lang w:val="uk-UA"/>
        </w:rPr>
        <w:t xml:space="preserve"> </w:t>
      </w:r>
      <w:hyperlink w:anchor="_Toc319596718" w:history="1">
        <w:r w:rsidR="00D341CE">
          <w:rPr>
            <w:rStyle w:val="a4"/>
            <w:noProof/>
            <w:lang w:val="uk-UA"/>
          </w:rPr>
          <w:t>Діаграма граничних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9</w:t>
        </w:r>
      </w:hyperlink>
    </w:p>
    <w:p w14:paraId="3BAD3C40" w14:textId="77777777" w:rsidR="0055709F" w:rsidRDefault="001C4E75" w:rsidP="0055709F">
      <w:pPr>
        <w:pStyle w:val="11"/>
        <w:rPr>
          <w:lang w:val="uk-UA"/>
        </w:rPr>
      </w:pPr>
      <w:hyperlink w:anchor="_Toc319596722" w:history="1">
        <w:r w:rsidR="0055709F" w:rsidRPr="0055709F">
          <w:rPr>
            <w:rStyle w:val="a4"/>
            <w:noProof/>
            <w:lang w:val="uk-UA"/>
          </w:rPr>
          <w:t>3 Розробка програмного забезпечення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10</w:t>
        </w:r>
      </w:hyperlink>
    </w:p>
    <w:p w14:paraId="7FED404F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r w:rsidR="000E7448">
        <w:rPr>
          <w:lang w:val="en-GB"/>
        </w:rPr>
        <w:t>3.1</w:t>
      </w:r>
      <w:r w:rsidR="00696A02">
        <w:rPr>
          <w:lang w:val="uk-UA"/>
        </w:rPr>
        <w:t xml:space="preserve"> </w:t>
      </w:r>
      <w:hyperlink w:anchor="_Toc319596723" w:history="1">
        <w:r w:rsidR="00D341CE">
          <w:rPr>
            <w:rStyle w:val="a4"/>
            <w:noProof/>
            <w:lang w:val="uk-UA"/>
          </w:rPr>
          <w:t>Скріншоти програми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1</w:t>
        </w:r>
        <w:r w:rsidR="00181D74">
          <w:rPr>
            <w:noProof/>
            <w:webHidden/>
            <w:lang w:val="uk-UA"/>
          </w:rPr>
          <w:t>1</w:t>
        </w:r>
      </w:hyperlink>
    </w:p>
    <w:p w14:paraId="4BC90777" w14:textId="77777777" w:rsidR="0055709F" w:rsidRPr="0055709F" w:rsidRDefault="008A20FF" w:rsidP="008A20F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uk-UA"/>
        </w:rPr>
        <w:t xml:space="preserve">   </w:t>
      </w:r>
      <w:r w:rsidR="000E7448">
        <w:rPr>
          <w:lang w:val="en-GB"/>
        </w:rPr>
        <w:t>3.2</w:t>
      </w:r>
      <w:r w:rsidR="00696A02">
        <w:rPr>
          <w:lang w:val="uk-UA"/>
        </w:rPr>
        <w:t xml:space="preserve"> </w:t>
      </w:r>
      <w:hyperlink w:anchor="_Toc319596724" w:history="1">
        <w:r w:rsidR="0055709F" w:rsidRPr="0055709F">
          <w:rPr>
            <w:rStyle w:val="a4"/>
            <w:noProof/>
            <w:lang w:val="uk-UA"/>
          </w:rPr>
          <w:t>Специфікація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</w:t>
        </w:r>
        <w:r w:rsidR="00181D74">
          <w:rPr>
            <w:noProof/>
            <w:webHidden/>
            <w:lang w:val="uk-UA"/>
          </w:rPr>
          <w:t>3</w:t>
        </w:r>
      </w:hyperlink>
    </w:p>
    <w:p w14:paraId="7A30484D" w14:textId="77777777" w:rsidR="0055709F" w:rsidRPr="009119B6" w:rsidRDefault="001C4E75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5" w:history="1">
        <w:r w:rsidR="0055709F" w:rsidRPr="0055709F">
          <w:rPr>
            <w:rStyle w:val="a4"/>
            <w:noProof/>
            <w:lang w:val="uk-UA"/>
          </w:rPr>
          <w:t>ВИСНОВКИ</w:t>
        </w:r>
        <w:r w:rsidR="0055709F" w:rsidRPr="0055709F">
          <w:rPr>
            <w:noProof/>
            <w:webHidden/>
            <w:lang w:val="uk-UA"/>
          </w:rPr>
          <w:tab/>
        </w:r>
      </w:hyperlink>
      <w:r w:rsidR="009119B6">
        <w:rPr>
          <w:lang w:val="uk-UA"/>
        </w:rPr>
        <w:t>29</w:t>
      </w:r>
    </w:p>
    <w:p w14:paraId="2952BDA4" w14:textId="77777777" w:rsidR="0055709F" w:rsidRPr="00181D74" w:rsidRDefault="001C4E75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6" w:history="1">
        <w:r w:rsidR="0055709F" w:rsidRPr="0055709F">
          <w:rPr>
            <w:rStyle w:val="a4"/>
            <w:noProof/>
            <w:lang w:val="uk-UA"/>
          </w:rPr>
          <w:t>СПИСОК ІНФОРМАЦІЙНИХ ДЖЕРЕЛ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</w:t>
        </w:r>
      </w:hyperlink>
      <w:r w:rsidR="00181D74">
        <w:rPr>
          <w:lang w:val="uk-UA"/>
        </w:rPr>
        <w:t>0</w:t>
      </w:r>
    </w:p>
    <w:p w14:paraId="6642063B" w14:textId="77777777" w:rsidR="0055709F" w:rsidRPr="00181D74" w:rsidRDefault="001C4E75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7" w:history="1">
        <w:r w:rsidR="0055709F" w:rsidRPr="0055709F">
          <w:rPr>
            <w:rStyle w:val="a4"/>
            <w:noProof/>
            <w:lang w:val="uk-UA"/>
          </w:rPr>
          <w:t>ДОДАТОК А. ПРО</w:t>
        </w:r>
        <w:bookmarkStart w:id="0" w:name="_Hlt353988947"/>
        <w:bookmarkStart w:id="1" w:name="_Hlt353988948"/>
        <w:r w:rsidR="0055709F" w:rsidRPr="0055709F">
          <w:rPr>
            <w:rStyle w:val="a4"/>
            <w:noProof/>
            <w:lang w:val="uk-UA"/>
          </w:rPr>
          <w:t>Г</w:t>
        </w:r>
        <w:bookmarkEnd w:id="0"/>
        <w:bookmarkEnd w:id="1"/>
        <w:r w:rsidR="0055709F" w:rsidRPr="0055709F">
          <w:rPr>
            <w:rStyle w:val="a4"/>
            <w:noProof/>
            <w:lang w:val="uk-UA"/>
          </w:rPr>
          <w:t>РАМНИЙ КОД ПРОЕКТУ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</w:t>
        </w:r>
      </w:hyperlink>
      <w:r w:rsidR="00181D74">
        <w:rPr>
          <w:lang w:val="uk-UA"/>
        </w:rPr>
        <w:t>2</w:t>
      </w:r>
    </w:p>
    <w:p w14:paraId="0DF5F47B" w14:textId="77777777" w:rsidR="0055709F" w:rsidRPr="00181D74" w:rsidRDefault="001C4E75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8" w:history="1">
        <w:r w:rsidR="0055709F" w:rsidRPr="0055709F">
          <w:rPr>
            <w:rStyle w:val="a4"/>
            <w:noProof/>
            <w:lang w:val="uk-UA"/>
          </w:rPr>
          <w:t>ДОДАТОК Б. СТРУКТУРА ПРОЕКТУ</w:t>
        </w:r>
        <w:r w:rsidR="0055709F" w:rsidRPr="0055709F">
          <w:rPr>
            <w:noProof/>
            <w:webHidden/>
            <w:lang w:val="uk-UA"/>
          </w:rPr>
          <w:tab/>
        </w:r>
        <w:r w:rsidR="00181D74">
          <w:rPr>
            <w:noProof/>
            <w:webHidden/>
            <w:lang w:val="uk-UA"/>
          </w:rPr>
          <w:t>52</w:t>
        </w:r>
      </w:hyperlink>
    </w:p>
    <w:p w14:paraId="2FB0CD81" w14:textId="77777777" w:rsidR="00422A1D" w:rsidRPr="0055709F" w:rsidRDefault="006871B1" w:rsidP="0055709F">
      <w:pPr>
        <w:rPr>
          <w:lang w:val="uk-UA"/>
        </w:rPr>
      </w:pPr>
      <w:r w:rsidRPr="0055709F">
        <w:rPr>
          <w:lang w:val="uk-UA"/>
        </w:rPr>
        <w:fldChar w:fldCharType="end"/>
      </w:r>
    </w:p>
    <w:p w14:paraId="2CC897E5" w14:textId="77777777" w:rsidR="0055709F" w:rsidRPr="0055709F" w:rsidRDefault="0055709F" w:rsidP="0055709F">
      <w:pPr>
        <w:rPr>
          <w:lang w:val="uk-UA"/>
        </w:rPr>
      </w:pPr>
    </w:p>
    <w:p w14:paraId="2677F15A" w14:textId="77777777" w:rsidR="0055709F" w:rsidRPr="0055709F" w:rsidRDefault="0055709F" w:rsidP="0055709F">
      <w:pPr>
        <w:rPr>
          <w:lang w:val="uk-UA"/>
        </w:rPr>
      </w:pPr>
    </w:p>
    <w:p w14:paraId="6272D645" w14:textId="77777777" w:rsidR="0055709F" w:rsidRPr="0055709F" w:rsidRDefault="0055709F" w:rsidP="0055709F">
      <w:pPr>
        <w:rPr>
          <w:lang w:val="uk-UA"/>
        </w:rPr>
      </w:pPr>
    </w:p>
    <w:p w14:paraId="6A930754" w14:textId="77777777" w:rsidR="0055709F" w:rsidRPr="0055709F" w:rsidRDefault="0055709F" w:rsidP="0055709F">
      <w:pPr>
        <w:rPr>
          <w:lang w:val="uk-UA"/>
        </w:rPr>
      </w:pPr>
    </w:p>
    <w:p w14:paraId="258D21CB" w14:textId="77777777" w:rsidR="0055709F" w:rsidRPr="0055709F" w:rsidRDefault="0055709F" w:rsidP="0055709F">
      <w:pPr>
        <w:rPr>
          <w:lang w:val="uk-UA"/>
        </w:rPr>
      </w:pPr>
    </w:p>
    <w:p w14:paraId="32564163" w14:textId="77777777" w:rsidR="0055709F" w:rsidRPr="0055709F" w:rsidRDefault="0055709F" w:rsidP="0055709F">
      <w:pPr>
        <w:rPr>
          <w:lang w:val="uk-UA"/>
        </w:rPr>
      </w:pPr>
    </w:p>
    <w:p w14:paraId="3217483C" w14:textId="77777777" w:rsidR="0055709F" w:rsidRPr="0055709F" w:rsidRDefault="0055709F" w:rsidP="0055709F">
      <w:pPr>
        <w:rPr>
          <w:lang w:val="uk-UA"/>
        </w:rPr>
      </w:pPr>
    </w:p>
    <w:p w14:paraId="423AF466" w14:textId="77777777" w:rsidR="0055709F" w:rsidRPr="0055709F" w:rsidRDefault="0055709F" w:rsidP="0055709F">
      <w:pPr>
        <w:rPr>
          <w:lang w:val="uk-UA"/>
        </w:rPr>
      </w:pPr>
    </w:p>
    <w:p w14:paraId="6ABEB549" w14:textId="77777777" w:rsidR="0055709F" w:rsidRPr="0055709F" w:rsidRDefault="0055709F" w:rsidP="0055709F">
      <w:pPr>
        <w:rPr>
          <w:lang w:val="uk-UA"/>
        </w:rPr>
      </w:pPr>
    </w:p>
    <w:p w14:paraId="313D8F42" w14:textId="77777777" w:rsidR="0055709F" w:rsidRPr="0055709F" w:rsidRDefault="0055709F" w:rsidP="0055709F">
      <w:pPr>
        <w:rPr>
          <w:lang w:val="uk-UA"/>
        </w:rPr>
      </w:pPr>
    </w:p>
    <w:p w14:paraId="21AD935F" w14:textId="77777777" w:rsidR="0055709F" w:rsidRPr="0055709F" w:rsidRDefault="0055709F" w:rsidP="0055709F">
      <w:pPr>
        <w:rPr>
          <w:lang w:val="uk-UA"/>
        </w:rPr>
      </w:pPr>
    </w:p>
    <w:p w14:paraId="1AFB666D" w14:textId="77777777" w:rsidR="0055709F" w:rsidRPr="0055709F" w:rsidRDefault="0055709F" w:rsidP="0055709F">
      <w:pPr>
        <w:rPr>
          <w:lang w:val="uk-UA"/>
        </w:rPr>
      </w:pPr>
    </w:p>
    <w:p w14:paraId="39951EF1" w14:textId="77777777" w:rsidR="0055709F" w:rsidRPr="0055709F" w:rsidRDefault="0055709F" w:rsidP="0055709F">
      <w:pPr>
        <w:rPr>
          <w:lang w:val="uk-UA"/>
        </w:rPr>
      </w:pPr>
    </w:p>
    <w:p w14:paraId="28D0D7FF" w14:textId="77777777" w:rsidR="0055709F" w:rsidRPr="0055709F" w:rsidRDefault="0055709F" w:rsidP="0055709F">
      <w:pPr>
        <w:rPr>
          <w:lang w:val="uk-UA"/>
        </w:rPr>
      </w:pPr>
    </w:p>
    <w:p w14:paraId="6EFB204F" w14:textId="77777777" w:rsidR="0055709F" w:rsidRPr="0055709F" w:rsidRDefault="0055709F" w:rsidP="0055709F">
      <w:pPr>
        <w:rPr>
          <w:lang w:val="uk-UA"/>
        </w:rPr>
      </w:pPr>
    </w:p>
    <w:p w14:paraId="33136C43" w14:textId="77777777" w:rsidR="0055709F" w:rsidRPr="0055709F" w:rsidRDefault="0055709F" w:rsidP="0055709F">
      <w:pPr>
        <w:rPr>
          <w:lang w:val="uk-UA"/>
        </w:rPr>
      </w:pPr>
    </w:p>
    <w:p w14:paraId="0B2D2008" w14:textId="77777777" w:rsidR="0055709F" w:rsidRPr="0055709F" w:rsidRDefault="0055709F" w:rsidP="0055709F">
      <w:pPr>
        <w:rPr>
          <w:lang w:val="uk-UA"/>
        </w:rPr>
      </w:pPr>
    </w:p>
    <w:p w14:paraId="5D3296A4" w14:textId="77777777" w:rsidR="0055709F" w:rsidRPr="0055709F" w:rsidRDefault="0055709F" w:rsidP="0055709F">
      <w:pPr>
        <w:rPr>
          <w:lang w:val="uk-UA"/>
        </w:rPr>
      </w:pPr>
    </w:p>
    <w:p w14:paraId="78C9F335" w14:textId="77777777" w:rsidR="0055709F" w:rsidRPr="0055709F" w:rsidRDefault="0055709F" w:rsidP="0055709F">
      <w:pPr>
        <w:rPr>
          <w:lang w:val="uk-UA"/>
        </w:rPr>
      </w:pPr>
    </w:p>
    <w:p w14:paraId="76842C17" w14:textId="77777777" w:rsidR="0055709F" w:rsidRPr="0055709F" w:rsidRDefault="0055709F" w:rsidP="0055709F">
      <w:pPr>
        <w:rPr>
          <w:lang w:val="uk-UA"/>
        </w:rPr>
      </w:pPr>
    </w:p>
    <w:p w14:paraId="479C67AA" w14:textId="77777777" w:rsidR="0055709F" w:rsidRPr="0055709F" w:rsidRDefault="0055709F" w:rsidP="0055709F">
      <w:pPr>
        <w:rPr>
          <w:lang w:val="uk-UA"/>
        </w:rPr>
      </w:pPr>
    </w:p>
    <w:p w14:paraId="5641C198" w14:textId="77777777" w:rsidR="0055709F" w:rsidRPr="0055709F" w:rsidRDefault="0055709F" w:rsidP="0055709F">
      <w:pPr>
        <w:rPr>
          <w:lang w:val="uk-UA"/>
        </w:rPr>
      </w:pPr>
    </w:p>
    <w:p w14:paraId="33ACC015" w14:textId="77777777" w:rsidR="0055709F" w:rsidRPr="0055709F" w:rsidRDefault="0055709F" w:rsidP="0055709F">
      <w:pPr>
        <w:rPr>
          <w:lang w:val="uk-UA"/>
        </w:rPr>
      </w:pPr>
    </w:p>
    <w:p w14:paraId="0551B3A2" w14:textId="77777777" w:rsidR="0055709F" w:rsidRPr="0055709F" w:rsidRDefault="0055709F" w:rsidP="0055709F">
      <w:pPr>
        <w:rPr>
          <w:lang w:val="uk-UA"/>
        </w:rPr>
      </w:pPr>
    </w:p>
    <w:p w14:paraId="2A6504B3" w14:textId="77777777" w:rsidR="0055709F" w:rsidRPr="003B2270" w:rsidRDefault="0055709F" w:rsidP="0055709F">
      <w:pPr>
        <w:pStyle w:val="a5"/>
      </w:pPr>
      <w:bookmarkStart w:id="2" w:name="_Toc319596709"/>
      <w:bookmarkStart w:id="3" w:name="_Toc319873486"/>
      <w:r w:rsidRPr="003B2270">
        <w:lastRenderedPageBreak/>
        <w:t>ВСТУП</w:t>
      </w:r>
      <w:bookmarkEnd w:id="2"/>
      <w:bookmarkEnd w:id="3"/>
    </w:p>
    <w:p w14:paraId="00721F5F" w14:textId="77777777" w:rsidR="0055709F" w:rsidRPr="003B2270" w:rsidRDefault="0055709F" w:rsidP="00FA49F4">
      <w:pPr>
        <w:ind w:firstLine="567"/>
        <w:jc w:val="both"/>
        <w:rPr>
          <w:sz w:val="28"/>
          <w:szCs w:val="28"/>
          <w:lang w:val="uk-UA"/>
        </w:rPr>
        <w:pPrChange w:id="4" w:author="Yurii" w:date="2013-04-17T19:47:00Z">
          <w:pPr>
            <w:ind w:firstLine="284"/>
            <w:jc w:val="both"/>
          </w:pPr>
        </w:pPrChange>
      </w:pPr>
      <w:r w:rsidRPr="003B2270">
        <w:rPr>
          <w:sz w:val="28"/>
          <w:szCs w:val="28"/>
          <w:lang w:val="uk-UA"/>
        </w:rPr>
        <w:t xml:space="preserve">У курсовій роботі розробляється </w:t>
      </w:r>
      <w:r w:rsidR="00A74D45" w:rsidRPr="003B2270">
        <w:rPr>
          <w:sz w:val="28"/>
          <w:szCs w:val="28"/>
          <w:lang w:val="uk-UA"/>
        </w:rPr>
        <w:t>пакет утилітних класів для роботи з растровими зображеннями</w:t>
      </w:r>
      <w:r w:rsidRPr="003B2270">
        <w:rPr>
          <w:sz w:val="28"/>
          <w:szCs w:val="28"/>
          <w:lang w:val="uk-UA"/>
        </w:rPr>
        <w:t xml:space="preserve">. </w:t>
      </w:r>
      <w:r w:rsidR="00A74D45" w:rsidRPr="003B2270">
        <w:rPr>
          <w:sz w:val="28"/>
          <w:szCs w:val="28"/>
          <w:lang w:val="uk-UA"/>
        </w:rPr>
        <w:t>Також н</w:t>
      </w:r>
      <w:r w:rsidRPr="003B2270">
        <w:rPr>
          <w:sz w:val="28"/>
          <w:szCs w:val="28"/>
          <w:lang w:val="uk-UA"/>
        </w:rPr>
        <w:t>еобхідно реалізувати</w:t>
      </w:r>
      <w:r w:rsidR="00A74D45" w:rsidRPr="003B2270">
        <w:rPr>
          <w:sz w:val="28"/>
          <w:szCs w:val="28"/>
          <w:lang w:val="uk-UA"/>
        </w:rPr>
        <w:t xml:space="preserve"> процеси обробки зображень для їх подальшого використання інтерпритатором</w:t>
      </w:r>
      <w:r w:rsidRPr="003B2270">
        <w:rPr>
          <w:sz w:val="28"/>
          <w:szCs w:val="28"/>
          <w:lang w:val="uk-UA"/>
        </w:rPr>
        <w:t>.</w:t>
      </w:r>
    </w:p>
    <w:p w14:paraId="352A38E8" w14:textId="77777777" w:rsidR="0055709F" w:rsidRPr="003B2270" w:rsidRDefault="0055709F" w:rsidP="00FA49F4">
      <w:pPr>
        <w:ind w:firstLine="567"/>
        <w:jc w:val="both"/>
        <w:rPr>
          <w:sz w:val="28"/>
          <w:szCs w:val="28"/>
          <w:lang w:val="uk-UA"/>
        </w:rPr>
        <w:pPrChange w:id="5" w:author="Yurii" w:date="2013-04-17T19:47:00Z">
          <w:pPr>
            <w:ind w:firstLine="284"/>
            <w:jc w:val="both"/>
          </w:pPr>
        </w:pPrChange>
      </w:pPr>
      <w:r w:rsidRPr="003B2270">
        <w:rPr>
          <w:sz w:val="28"/>
          <w:szCs w:val="28"/>
          <w:lang w:val="uk-UA"/>
        </w:rPr>
        <w:t xml:space="preserve">У роботі розглядаються основні принципи </w:t>
      </w:r>
      <w:r w:rsidR="003B2270" w:rsidRPr="003B2270">
        <w:rPr>
          <w:sz w:val="28"/>
          <w:szCs w:val="28"/>
          <w:lang w:val="uk-UA"/>
        </w:rPr>
        <w:t>роботи з зображеннями як з масивами чисел, та їх растеризація</w:t>
      </w:r>
      <w:r w:rsidRPr="003B2270">
        <w:rPr>
          <w:sz w:val="28"/>
          <w:szCs w:val="28"/>
          <w:lang w:val="uk-UA"/>
        </w:rPr>
        <w:t>.</w:t>
      </w:r>
    </w:p>
    <w:p w14:paraId="2FD5FB5E" w14:textId="77777777" w:rsidR="0055709F" w:rsidRDefault="0055709F" w:rsidP="00FA49F4">
      <w:pPr>
        <w:ind w:firstLine="567"/>
        <w:jc w:val="both"/>
        <w:rPr>
          <w:sz w:val="28"/>
          <w:szCs w:val="28"/>
          <w:lang w:val="uk-UA"/>
        </w:rPr>
        <w:pPrChange w:id="6" w:author="Yurii" w:date="2013-04-17T19:47:00Z">
          <w:pPr>
            <w:ind w:firstLine="284"/>
            <w:jc w:val="both"/>
          </w:pPr>
        </w:pPrChange>
      </w:pPr>
      <w:r w:rsidRPr="003B2270">
        <w:rPr>
          <w:sz w:val="28"/>
          <w:szCs w:val="28"/>
          <w:lang w:val="uk-UA"/>
        </w:rPr>
        <w:t>Розробка програмного забезпечення виконується на мові програмування Java. Робота містить повну документацію, а так же програмний код проекту та UML діаграму класів.</w:t>
      </w:r>
    </w:p>
    <w:p w14:paraId="3F191762" w14:textId="77777777" w:rsidR="003B2270" w:rsidRPr="003B2270" w:rsidRDefault="003B2270" w:rsidP="00FA49F4">
      <w:pPr>
        <w:ind w:firstLine="567"/>
        <w:jc w:val="both"/>
        <w:rPr>
          <w:sz w:val="28"/>
          <w:szCs w:val="28"/>
          <w:lang w:val="uk-UA"/>
        </w:rPr>
        <w:pPrChange w:id="7" w:author="Yurii" w:date="2013-04-17T19:47:00Z">
          <w:pPr>
            <w:ind w:firstLine="284"/>
            <w:jc w:val="both"/>
          </w:pPr>
        </w:pPrChange>
      </w:pPr>
    </w:p>
    <w:p w14:paraId="40A2DEB5" w14:textId="77777777" w:rsidR="0055709F" w:rsidRPr="003B2270" w:rsidRDefault="0055709F" w:rsidP="00FA49F4">
      <w:pPr>
        <w:ind w:firstLine="567"/>
        <w:rPr>
          <w:lang w:val="uk-UA"/>
        </w:rPr>
        <w:pPrChange w:id="8" w:author="Yurii" w:date="2013-04-17T19:47:00Z">
          <w:pPr>
            <w:ind w:firstLine="284"/>
          </w:pPr>
        </w:pPrChange>
      </w:pPr>
    </w:p>
    <w:p w14:paraId="4346AEA7" w14:textId="77777777" w:rsidR="0055709F" w:rsidRPr="003B2270" w:rsidRDefault="0055709F" w:rsidP="00FA49F4">
      <w:pPr>
        <w:ind w:firstLine="567"/>
        <w:rPr>
          <w:lang w:val="uk-UA"/>
        </w:rPr>
        <w:pPrChange w:id="9" w:author="Yurii" w:date="2013-04-17T19:47:00Z">
          <w:pPr>
            <w:ind w:firstLine="284"/>
          </w:pPr>
        </w:pPrChange>
      </w:pPr>
    </w:p>
    <w:p w14:paraId="09A721E6" w14:textId="77777777" w:rsidR="0055709F" w:rsidRPr="003B2270" w:rsidRDefault="0055709F" w:rsidP="00FA49F4">
      <w:pPr>
        <w:ind w:firstLine="567"/>
        <w:rPr>
          <w:lang w:val="uk-UA"/>
        </w:rPr>
        <w:pPrChange w:id="10" w:author="Yurii" w:date="2013-04-17T19:47:00Z">
          <w:pPr>
            <w:ind w:firstLine="284"/>
          </w:pPr>
        </w:pPrChange>
      </w:pPr>
    </w:p>
    <w:p w14:paraId="6BCC373D" w14:textId="77777777" w:rsidR="0055709F" w:rsidRPr="003B2270" w:rsidRDefault="0055709F" w:rsidP="003B2270">
      <w:pPr>
        <w:ind w:firstLine="284"/>
        <w:rPr>
          <w:lang w:val="uk-UA"/>
        </w:rPr>
      </w:pPr>
    </w:p>
    <w:p w14:paraId="14701254" w14:textId="77777777" w:rsidR="0055709F" w:rsidRPr="003B2270" w:rsidRDefault="0055709F" w:rsidP="003B2270">
      <w:pPr>
        <w:ind w:firstLine="284"/>
        <w:rPr>
          <w:lang w:val="uk-UA"/>
        </w:rPr>
      </w:pPr>
    </w:p>
    <w:p w14:paraId="2A7BDB09" w14:textId="77777777" w:rsidR="0055709F" w:rsidRPr="003B2270" w:rsidRDefault="0055709F" w:rsidP="003B2270">
      <w:pPr>
        <w:ind w:firstLine="284"/>
        <w:rPr>
          <w:lang w:val="uk-UA"/>
        </w:rPr>
      </w:pPr>
    </w:p>
    <w:p w14:paraId="6C8EBCC9" w14:textId="77777777" w:rsidR="0055709F" w:rsidRPr="003B2270" w:rsidRDefault="0055709F" w:rsidP="003B2270">
      <w:pPr>
        <w:ind w:firstLine="284"/>
        <w:rPr>
          <w:lang w:val="uk-UA"/>
        </w:rPr>
      </w:pPr>
    </w:p>
    <w:p w14:paraId="3AED6707" w14:textId="77777777" w:rsidR="0055709F" w:rsidRPr="003B2270" w:rsidRDefault="0055709F" w:rsidP="003B2270">
      <w:pPr>
        <w:ind w:firstLine="284"/>
        <w:rPr>
          <w:lang w:val="uk-UA"/>
        </w:rPr>
      </w:pPr>
    </w:p>
    <w:p w14:paraId="409642B2" w14:textId="77777777" w:rsidR="0055709F" w:rsidRPr="003B2270" w:rsidRDefault="0055709F" w:rsidP="003B2270">
      <w:pPr>
        <w:ind w:firstLine="284"/>
        <w:rPr>
          <w:lang w:val="uk-UA"/>
        </w:rPr>
      </w:pPr>
    </w:p>
    <w:p w14:paraId="5F89879F" w14:textId="77777777" w:rsidR="0055709F" w:rsidRPr="003B2270" w:rsidRDefault="0055709F" w:rsidP="003B2270">
      <w:pPr>
        <w:ind w:firstLine="284"/>
        <w:rPr>
          <w:lang w:val="uk-UA"/>
        </w:rPr>
      </w:pPr>
    </w:p>
    <w:p w14:paraId="3A24BA40" w14:textId="77777777" w:rsidR="0055709F" w:rsidRDefault="0055709F" w:rsidP="00AB0BF0">
      <w:pPr>
        <w:pStyle w:val="1"/>
        <w:ind w:firstLine="0"/>
        <w:rPr>
          <w:lang w:val="uk-UA"/>
        </w:rPr>
        <w:pPrChange w:id="11" w:author="Yurii" w:date="2013-04-17T19:47:00Z">
          <w:pPr>
            <w:pStyle w:val="1"/>
          </w:pPr>
        </w:pPrChange>
      </w:pPr>
      <w:bookmarkStart w:id="12" w:name="_Toc319596710"/>
      <w:bookmarkStart w:id="13" w:name="_Toc319873487"/>
      <w:r>
        <w:rPr>
          <w:lang w:val="uk-UA"/>
        </w:rPr>
        <w:lastRenderedPageBreak/>
        <w:t>Технічне завдання</w:t>
      </w:r>
      <w:bookmarkEnd w:id="12"/>
      <w:bookmarkEnd w:id="13"/>
    </w:p>
    <w:p w14:paraId="2E09FAC6" w14:textId="77777777" w:rsidR="0055709F" w:rsidRPr="00B01F3E" w:rsidRDefault="0055709F" w:rsidP="0055709F">
      <w:pPr>
        <w:pStyle w:val="2"/>
        <w:rPr>
          <w:lang w:val="uk-UA"/>
        </w:rPr>
      </w:pPr>
      <w:bookmarkStart w:id="14" w:name="_Toc319596711"/>
      <w:bookmarkStart w:id="15" w:name="_Toc319873488"/>
      <w:r>
        <w:rPr>
          <w:lang w:val="uk-UA"/>
        </w:rPr>
        <w:t>Загальне завдання</w:t>
      </w:r>
      <w:bookmarkEnd w:id="14"/>
      <w:bookmarkEnd w:id="15"/>
    </w:p>
    <w:p w14:paraId="4FE64962" w14:textId="77777777" w:rsidR="0055709F" w:rsidRPr="00B01F3E" w:rsidRDefault="0055709F" w:rsidP="00EC2C5D">
      <w:pPr>
        <w:pStyle w:val="a6"/>
        <w:spacing w:line="240" w:lineRule="auto"/>
        <w:pPrChange w:id="16" w:author="Yurii" w:date="2013-04-17T19:47:00Z">
          <w:pPr>
            <w:pStyle w:val="a6"/>
          </w:pPr>
        </w:pPrChange>
      </w:pPr>
      <w:r w:rsidRPr="00B01F3E">
        <w:t xml:space="preserve">Необхідно побудувати </w:t>
      </w:r>
      <w:r w:rsidR="003B2270">
        <w:t>пакет утилітних класів для роботи з растровими зображеннями</w:t>
      </w:r>
      <w:r w:rsidR="0016722B" w:rsidRPr="0016722B">
        <w:rPr>
          <w:lang w:val="ru-RU"/>
        </w:rPr>
        <w:t xml:space="preserve"> </w:t>
      </w:r>
      <w:r w:rsidR="0016722B">
        <w:t xml:space="preserve">кольорової моделі </w:t>
      </w:r>
      <w:r w:rsidR="0016722B">
        <w:rPr>
          <w:lang w:val="en-US"/>
        </w:rPr>
        <w:t>RGB</w:t>
      </w:r>
      <w:r w:rsidR="003B2270">
        <w:t xml:space="preserve">. Повинні бути реалізовані методи для завантаження і збереження зображень, представлення їх у матричній формі, знаходження яскравостей їх пікселів, </w:t>
      </w:r>
      <w:r w:rsidR="0016722B">
        <w:t>растеризації їх сіткового представлення.</w:t>
      </w:r>
    </w:p>
    <w:p w14:paraId="509A0B11" w14:textId="77777777" w:rsidR="0055709F" w:rsidRPr="00B01F3E" w:rsidRDefault="0055709F" w:rsidP="0055709F">
      <w:pPr>
        <w:pStyle w:val="2"/>
        <w:rPr>
          <w:lang w:val="uk-UA"/>
        </w:rPr>
      </w:pPr>
      <w:bookmarkStart w:id="17" w:name="_Toc319596712"/>
      <w:bookmarkStart w:id="18" w:name="_Toc319873489"/>
      <w:r>
        <w:rPr>
          <w:lang w:val="uk-UA"/>
        </w:rPr>
        <w:t>Функціональність</w:t>
      </w:r>
      <w:bookmarkEnd w:id="17"/>
      <w:bookmarkEnd w:id="18"/>
    </w:p>
    <w:p w14:paraId="40A77C8B" w14:textId="77777777" w:rsidR="0055709F" w:rsidRPr="00B01F3E" w:rsidRDefault="0016722B" w:rsidP="00EC2C5D">
      <w:pPr>
        <w:pStyle w:val="a6"/>
        <w:spacing w:line="240" w:lineRule="auto"/>
        <w:pPrChange w:id="19" w:author="Yurii" w:date="2013-04-17T19:47:00Z">
          <w:pPr>
            <w:pStyle w:val="a6"/>
          </w:pPr>
        </w:pPrChange>
      </w:pPr>
      <w:r>
        <w:t>Бібліотека класів повинна мати</w:t>
      </w:r>
      <w:r w:rsidR="0055709F" w:rsidRPr="00B01F3E">
        <w:t xml:space="preserve"> наступ</w:t>
      </w:r>
      <w:r w:rsidR="0055709F">
        <w:t xml:space="preserve">ну функціональність: </w:t>
      </w:r>
    </w:p>
    <w:p w14:paraId="7461B384" w14:textId="77777777" w:rsidR="0055709F" w:rsidRPr="00B01F3E" w:rsidRDefault="0055709F" w:rsidP="00EC2C5D">
      <w:pPr>
        <w:pStyle w:val="a6"/>
        <w:numPr>
          <w:ilvl w:val="0"/>
          <w:numId w:val="2"/>
        </w:numPr>
        <w:spacing w:line="240" w:lineRule="auto"/>
        <w:pPrChange w:id="20" w:author="Yurii" w:date="2013-04-17T19:47:00Z">
          <w:pPr>
            <w:pStyle w:val="a6"/>
            <w:numPr>
              <w:numId w:val="2"/>
            </w:numPr>
            <w:ind w:left="1287" w:hanging="360"/>
          </w:pPr>
        </w:pPrChange>
      </w:pPr>
      <w:r w:rsidRPr="00B01F3E">
        <w:t>можливість завантаження/збереже</w:t>
      </w:r>
      <w:r>
        <w:t xml:space="preserve">ння </w:t>
      </w:r>
      <w:r w:rsidR="0016722B">
        <w:t>зображень за вказаним шляхом</w:t>
      </w:r>
      <w:r w:rsidRPr="00B01F3E">
        <w:t xml:space="preserve">; </w:t>
      </w:r>
    </w:p>
    <w:p w14:paraId="6330B2AE" w14:textId="77777777" w:rsidR="0055709F" w:rsidRPr="00B01F3E" w:rsidRDefault="0016722B" w:rsidP="00EC2C5D">
      <w:pPr>
        <w:pStyle w:val="a6"/>
        <w:numPr>
          <w:ilvl w:val="0"/>
          <w:numId w:val="2"/>
        </w:numPr>
        <w:spacing w:line="240" w:lineRule="auto"/>
        <w:pPrChange w:id="21" w:author="Yurii" w:date="2013-04-17T19:47:00Z">
          <w:pPr>
            <w:pStyle w:val="a6"/>
            <w:numPr>
              <w:numId w:val="2"/>
            </w:numPr>
            <w:ind w:left="1287" w:hanging="360"/>
          </w:pPr>
        </w:pPrChange>
      </w:pPr>
      <w:r>
        <w:t>представлення зображень у матричному вигляді (двовимірним масивом чисел)</w:t>
      </w:r>
      <w:r w:rsidR="0055709F">
        <w:t>;</w:t>
      </w:r>
    </w:p>
    <w:p w14:paraId="5E43B46C" w14:textId="77777777" w:rsidR="0055709F" w:rsidRPr="00B01F3E" w:rsidRDefault="0016722B" w:rsidP="00EC2C5D">
      <w:pPr>
        <w:pStyle w:val="a6"/>
        <w:numPr>
          <w:ilvl w:val="0"/>
          <w:numId w:val="2"/>
        </w:numPr>
        <w:spacing w:line="240" w:lineRule="auto"/>
        <w:pPrChange w:id="22" w:author="Yurii" w:date="2013-04-17T19:47:00Z">
          <w:pPr>
            <w:pStyle w:val="a6"/>
            <w:numPr>
              <w:numId w:val="2"/>
            </w:numPr>
            <w:ind w:left="1287" w:hanging="360"/>
          </w:pPr>
        </w:pPrChange>
      </w:pPr>
      <w:r>
        <w:t xml:space="preserve">знаходження матриці яскравостей пікселів зображення, можливість вказувати власні коефіцієнти для </w:t>
      </w:r>
      <w:r>
        <w:rPr>
          <w:lang w:val="en-US"/>
        </w:rPr>
        <w:t>RGB</w:t>
      </w:r>
      <w:r w:rsidRPr="0016722B">
        <w:rPr>
          <w:lang w:val="ru-RU"/>
        </w:rPr>
        <w:t xml:space="preserve"> </w:t>
      </w:r>
      <w:r>
        <w:t>каналів</w:t>
      </w:r>
      <w:r w:rsidR="0055709F">
        <w:t>;</w:t>
      </w:r>
    </w:p>
    <w:p w14:paraId="666D6CB2" w14:textId="77777777" w:rsidR="0055709F" w:rsidRPr="00B01F3E" w:rsidRDefault="00A62CD2" w:rsidP="00EC2C5D">
      <w:pPr>
        <w:pStyle w:val="a6"/>
        <w:numPr>
          <w:ilvl w:val="0"/>
          <w:numId w:val="2"/>
        </w:numPr>
        <w:spacing w:line="240" w:lineRule="auto"/>
        <w:rPr>
          <w:lang w:val="ru-RU"/>
        </w:rPr>
        <w:pPrChange w:id="23" w:author="Yurii" w:date="2013-04-17T19:47:00Z">
          <w:pPr>
            <w:pStyle w:val="a6"/>
            <w:numPr>
              <w:numId w:val="2"/>
            </w:numPr>
            <w:ind w:left="1287" w:hanging="360"/>
          </w:pPr>
        </w:pPrChange>
      </w:pPr>
      <w:r>
        <w:t>растеризація сіткового представлення зображень у різних режимах відображення</w:t>
      </w:r>
      <w:r w:rsidR="0055709F" w:rsidRPr="00B01F3E">
        <w:rPr>
          <w:lang w:val="ru-RU"/>
        </w:rPr>
        <w:t>;</w:t>
      </w:r>
    </w:p>
    <w:p w14:paraId="0EEFE439" w14:textId="77777777" w:rsidR="0055709F" w:rsidRPr="00B01F3E" w:rsidRDefault="00A62CD2" w:rsidP="00EC2C5D">
      <w:pPr>
        <w:pStyle w:val="a6"/>
        <w:numPr>
          <w:ilvl w:val="0"/>
          <w:numId w:val="2"/>
        </w:numPr>
        <w:spacing w:line="240" w:lineRule="auto"/>
        <w:rPr>
          <w:lang w:val="ru-RU"/>
        </w:rPr>
        <w:pPrChange w:id="24" w:author="Yurii" w:date="2013-04-17T19:47:00Z">
          <w:pPr>
            <w:pStyle w:val="a6"/>
            <w:numPr>
              <w:numId w:val="2"/>
            </w:numPr>
            <w:ind w:left="1287" w:hanging="360"/>
          </w:pPr>
        </w:pPrChange>
      </w:pPr>
      <w:r>
        <w:t xml:space="preserve">реалізація процесів, які може виконувати </w:t>
      </w:r>
      <w:r w:rsidR="00D67538">
        <w:t>інтерпритатор</w:t>
      </w:r>
      <w:r w:rsidR="0055709F" w:rsidRPr="00B01F3E">
        <w:rPr>
          <w:lang w:val="ru-RU"/>
        </w:rPr>
        <w:t>.</w:t>
      </w:r>
    </w:p>
    <w:p w14:paraId="24132657" w14:textId="77777777" w:rsidR="0055709F" w:rsidRPr="00B01F3E" w:rsidRDefault="0055709F" w:rsidP="0055709F">
      <w:pPr>
        <w:pStyle w:val="2"/>
        <w:rPr>
          <w:lang w:val="en-US"/>
        </w:rPr>
      </w:pPr>
      <w:bookmarkStart w:id="25" w:name="_Toc319596713"/>
      <w:bookmarkStart w:id="26" w:name="_Toc319873490"/>
      <w:r w:rsidRPr="00B01F3E">
        <w:rPr>
          <w:lang w:val="uk-UA"/>
        </w:rPr>
        <w:t>Вимоги до реаліз</w:t>
      </w:r>
      <w:r>
        <w:rPr>
          <w:lang w:val="uk-UA"/>
        </w:rPr>
        <w:t>ації</w:t>
      </w:r>
      <w:bookmarkEnd w:id="25"/>
      <w:bookmarkEnd w:id="26"/>
    </w:p>
    <w:p w14:paraId="0DB2A3F6" w14:textId="77777777" w:rsidR="0055709F" w:rsidRPr="00B01F3E" w:rsidRDefault="0055709F" w:rsidP="00EC2C5D">
      <w:pPr>
        <w:pStyle w:val="a6"/>
        <w:numPr>
          <w:ilvl w:val="0"/>
          <w:numId w:val="3"/>
        </w:numPr>
        <w:spacing w:line="240" w:lineRule="auto"/>
        <w:rPr>
          <w:lang w:val="ru-RU"/>
        </w:rPr>
        <w:pPrChange w:id="27" w:author="Yurii" w:date="2013-04-17T19:47:00Z">
          <w:pPr>
            <w:pStyle w:val="a6"/>
            <w:numPr>
              <w:numId w:val="3"/>
            </w:numPr>
            <w:ind w:left="1418" w:hanging="360"/>
          </w:pPr>
        </w:pPrChange>
      </w:pPr>
      <w:r w:rsidRPr="00B01F3E">
        <w:t>мова програмування Java з в</w:t>
      </w:r>
      <w:r>
        <w:t xml:space="preserve">икористанням бібліотеки </w:t>
      </w:r>
      <w:r w:rsidR="00CC5DF4">
        <w:rPr>
          <w:lang w:val="en-US"/>
        </w:rPr>
        <w:t>AWT</w:t>
      </w:r>
      <w:r>
        <w:t xml:space="preserve">; </w:t>
      </w:r>
    </w:p>
    <w:p w14:paraId="1948CB5E" w14:textId="77777777" w:rsidR="0055709F" w:rsidRPr="00B01F3E" w:rsidRDefault="0055709F" w:rsidP="00EC2C5D">
      <w:pPr>
        <w:pStyle w:val="a6"/>
        <w:numPr>
          <w:ilvl w:val="0"/>
          <w:numId w:val="3"/>
        </w:numPr>
        <w:spacing w:line="240" w:lineRule="auto"/>
        <w:pPrChange w:id="28" w:author="Yurii" w:date="2013-04-17T19:47:00Z">
          <w:pPr>
            <w:pStyle w:val="a6"/>
            <w:numPr>
              <w:numId w:val="3"/>
            </w:numPr>
            <w:ind w:left="1418" w:hanging="360"/>
          </w:pPr>
        </w:pPrChange>
      </w:pPr>
      <w:r w:rsidRPr="00B01F3E">
        <w:t>проект має бути повністю задокум</w:t>
      </w:r>
      <w:r>
        <w:t>ентований за допомогою JavaDoc;</w:t>
      </w:r>
    </w:p>
    <w:p w14:paraId="18AE9511" w14:textId="77777777" w:rsidR="0055709F" w:rsidRPr="00CC5DF4" w:rsidRDefault="0055709F" w:rsidP="00EC2C5D">
      <w:pPr>
        <w:pStyle w:val="a6"/>
        <w:numPr>
          <w:ilvl w:val="0"/>
          <w:numId w:val="3"/>
        </w:numPr>
        <w:spacing w:line="240" w:lineRule="auto"/>
        <w:pPrChange w:id="29" w:author="Yurii" w:date="2013-04-17T19:47:00Z">
          <w:pPr>
            <w:pStyle w:val="a6"/>
            <w:numPr>
              <w:numId w:val="3"/>
            </w:numPr>
            <w:ind w:left="1418" w:hanging="360"/>
          </w:pPr>
        </w:pPrChange>
      </w:pPr>
      <w:r w:rsidRPr="00B01F3E">
        <w:t>проект має повністю в</w:t>
      </w:r>
      <w:r>
        <w:t>ідповідати правилам CheckStyle;</w:t>
      </w:r>
    </w:p>
    <w:p w14:paraId="7C995E53" w14:textId="77777777" w:rsidR="00CC5DF4" w:rsidRPr="00B01F3E" w:rsidRDefault="00CC5DF4" w:rsidP="00EC2C5D">
      <w:pPr>
        <w:pStyle w:val="a6"/>
        <w:numPr>
          <w:ilvl w:val="0"/>
          <w:numId w:val="3"/>
        </w:numPr>
        <w:spacing w:line="240" w:lineRule="auto"/>
        <w:pPrChange w:id="30" w:author="Yurii" w:date="2013-04-17T19:47:00Z">
          <w:pPr>
            <w:pStyle w:val="a6"/>
            <w:numPr>
              <w:numId w:val="3"/>
            </w:numPr>
            <w:ind w:left="1418" w:hanging="360"/>
          </w:pPr>
        </w:pPrChange>
      </w:pPr>
      <w:r>
        <w:rPr>
          <w:lang w:val="en-US"/>
        </w:rPr>
        <w:t>?</w:t>
      </w:r>
    </w:p>
    <w:p w14:paraId="22C49C5A" w14:textId="77777777" w:rsidR="0055709F" w:rsidRPr="00B01F3E" w:rsidRDefault="0055709F" w:rsidP="0055709F">
      <w:pPr>
        <w:pStyle w:val="2"/>
        <w:rPr>
          <w:lang w:val="en-US"/>
        </w:rPr>
      </w:pPr>
      <w:bookmarkStart w:id="31" w:name="_Toc319596714"/>
      <w:bookmarkStart w:id="32" w:name="_Toc319873491"/>
      <w:r>
        <w:rPr>
          <w:lang w:val="uk-UA"/>
        </w:rPr>
        <w:t>Варіант завдання</w:t>
      </w:r>
      <w:bookmarkEnd w:id="31"/>
      <w:bookmarkEnd w:id="32"/>
    </w:p>
    <w:p w14:paraId="6BAEE875" w14:textId="77777777" w:rsidR="0055709F" w:rsidRPr="00017E5E" w:rsidRDefault="00017E5E" w:rsidP="00EC2C5D">
      <w:pPr>
        <w:pStyle w:val="a6"/>
        <w:spacing w:line="240" w:lineRule="auto"/>
        <w:rPr>
          <w:lang w:val="en-US"/>
        </w:rPr>
        <w:pPrChange w:id="33" w:author="Yurii" w:date="2013-04-17T19:47:00Z">
          <w:pPr>
            <w:pStyle w:val="a6"/>
          </w:pPr>
        </w:pPrChange>
      </w:pPr>
      <w:r>
        <w:rPr>
          <w:lang w:val="en-US"/>
        </w:rPr>
        <w:t>?</w:t>
      </w:r>
    </w:p>
    <w:p w14:paraId="3018C073" w14:textId="77777777" w:rsidR="0055709F" w:rsidRDefault="0055709F" w:rsidP="00EC2C5D">
      <w:pPr>
        <w:pStyle w:val="a6"/>
        <w:spacing w:line="240" w:lineRule="auto"/>
        <w:pPrChange w:id="34" w:author="Yurii" w:date="2013-04-17T19:47:00Z">
          <w:pPr>
            <w:pStyle w:val="a6"/>
          </w:pPr>
        </w:pPrChange>
      </w:pPr>
    </w:p>
    <w:p w14:paraId="409BBDA4" w14:textId="77777777" w:rsidR="0055709F" w:rsidRDefault="0055709F" w:rsidP="00EC2C5D">
      <w:pPr>
        <w:pStyle w:val="a6"/>
        <w:spacing w:line="240" w:lineRule="auto"/>
        <w:pPrChange w:id="35" w:author="Yurii" w:date="2013-04-17T19:47:00Z">
          <w:pPr>
            <w:pStyle w:val="a6"/>
          </w:pPr>
        </w:pPrChange>
      </w:pPr>
    </w:p>
    <w:p w14:paraId="31C70975" w14:textId="77777777" w:rsidR="0055709F" w:rsidRDefault="0055709F" w:rsidP="00EC2C5D">
      <w:pPr>
        <w:pStyle w:val="a6"/>
        <w:spacing w:line="240" w:lineRule="auto"/>
        <w:pPrChange w:id="36" w:author="Yurii" w:date="2013-04-17T19:47:00Z">
          <w:pPr>
            <w:pStyle w:val="a6"/>
          </w:pPr>
        </w:pPrChange>
      </w:pPr>
    </w:p>
    <w:p w14:paraId="3BC28EEB" w14:textId="77777777" w:rsidR="0055709F" w:rsidRDefault="0055709F" w:rsidP="00EC2C5D">
      <w:pPr>
        <w:pStyle w:val="a6"/>
        <w:spacing w:line="240" w:lineRule="auto"/>
        <w:pPrChange w:id="37" w:author="Yurii" w:date="2013-04-17T19:47:00Z">
          <w:pPr>
            <w:pStyle w:val="a6"/>
          </w:pPr>
        </w:pPrChange>
      </w:pPr>
    </w:p>
    <w:p w14:paraId="31F196CD" w14:textId="77777777" w:rsidR="0055709F" w:rsidRDefault="0055709F" w:rsidP="00EC2C5D">
      <w:pPr>
        <w:pStyle w:val="a6"/>
        <w:spacing w:line="240" w:lineRule="auto"/>
        <w:pPrChange w:id="38" w:author="Yurii" w:date="2013-04-17T19:47:00Z">
          <w:pPr>
            <w:pStyle w:val="a6"/>
          </w:pPr>
        </w:pPrChange>
      </w:pPr>
    </w:p>
    <w:p w14:paraId="1C33109D" w14:textId="262861BC" w:rsidR="00927366" w:rsidRDefault="00927366" w:rsidP="00AB0BF0">
      <w:pPr>
        <w:pStyle w:val="1"/>
        <w:ind w:firstLine="0"/>
        <w:rPr>
          <w:lang w:val="uk-UA"/>
        </w:rPr>
        <w:pPrChange w:id="39" w:author="Yurii" w:date="2013-04-17T19:47:00Z">
          <w:pPr>
            <w:pStyle w:val="1"/>
          </w:pPr>
        </w:pPrChange>
      </w:pPr>
      <w:bookmarkStart w:id="40" w:name="_Toc319596715"/>
      <w:bookmarkStart w:id="41" w:name="_Toc319873492"/>
      <w:r w:rsidRPr="003A0B51">
        <w:lastRenderedPageBreak/>
        <w:t xml:space="preserve">Проектування </w:t>
      </w:r>
      <w:ins w:id="42" w:author="Yurii" w:date="2013-04-17T19:47:00Z">
        <w:r w:rsidR="00773FE1">
          <w:rPr>
            <w:lang w:val="uk-UA"/>
          </w:rPr>
          <w:t>Бібліотеки класів</w:t>
        </w:r>
      </w:ins>
      <w:del w:id="43" w:author="Yurii" w:date="2013-04-17T19:47:00Z">
        <w:r w:rsidRPr="003A0B51">
          <w:delText>інтерфейсу користувача</w:delText>
        </w:r>
      </w:del>
      <w:bookmarkEnd w:id="40"/>
      <w:bookmarkEnd w:id="41"/>
    </w:p>
    <w:p w14:paraId="763A34AC" w14:textId="77777777" w:rsidR="0080533F" w:rsidRPr="00AB0BF0" w:rsidRDefault="000E7448" w:rsidP="00AB0BF0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jc w:val="center"/>
        <w:rPr>
          <w:ins w:id="44" w:author="Yurii" w:date="2013-04-17T19:47:00Z"/>
          <w:lang w:val="uk-UA"/>
        </w:rPr>
      </w:pPr>
      <w:bookmarkStart w:id="45" w:name="_Toc229830557"/>
      <w:bookmarkStart w:id="46" w:name="_Toc229832332"/>
      <w:bookmarkStart w:id="47" w:name="_Toc229832398"/>
      <w:bookmarkStart w:id="48" w:name="_Toc229832584"/>
      <w:bookmarkStart w:id="49" w:name="_Toc229834159"/>
      <w:bookmarkStart w:id="50" w:name="_Toc256985604"/>
      <w:bookmarkStart w:id="51" w:name="_Toc319873493"/>
      <w:ins w:id="52" w:author="Yurii" w:date="2013-04-17T19:47:00Z">
        <w:r>
          <w:rPr>
            <w:lang w:val="en-US"/>
          </w:rPr>
          <w:t>2.1</w:t>
        </w:r>
        <w:r w:rsidR="00AB0BF0">
          <w:rPr>
            <w:lang w:val="uk-UA"/>
          </w:rPr>
          <w:t xml:space="preserve"> </w:t>
        </w:r>
        <w:r w:rsidR="002E6B2D">
          <w:rPr>
            <w:lang w:val="uk-UA"/>
          </w:rPr>
          <w:t>Пакет</w:t>
        </w:r>
        <w:r w:rsidR="00773FE1">
          <w:rPr>
            <w:lang w:val="uk-UA"/>
          </w:rPr>
          <w:t xml:space="preserve"> </w:t>
        </w:r>
        <w:r w:rsidR="002E6B2D">
          <w:rPr>
            <w:lang w:val="en-US"/>
          </w:rPr>
          <w:t>ImageUtil</w:t>
        </w:r>
      </w:ins>
    </w:p>
    <w:p w14:paraId="6E111E37" w14:textId="77777777" w:rsidR="0080533F" w:rsidRDefault="000E7448" w:rsidP="0080533F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ind w:left="912" w:hanging="432"/>
        <w:jc w:val="center"/>
        <w:rPr>
          <w:del w:id="53" w:author="Yurii" w:date="2013-04-17T19:47:00Z"/>
          <w:lang w:val="uk-UA"/>
        </w:rPr>
      </w:pPr>
      <w:del w:id="54" w:author="Yurii" w:date="2013-04-17T19:47:00Z">
        <w:r>
          <w:rPr>
            <w:lang w:val="en-US"/>
          </w:rPr>
          <w:delText>2.1</w:delText>
        </w:r>
        <w:r w:rsidR="0080533F" w:rsidRPr="002265C5">
          <w:rPr>
            <w:lang w:val="en-US"/>
          </w:rPr>
          <w:delText>UML</w:delText>
        </w:r>
        <w:r w:rsidR="0080533F" w:rsidRPr="00267F91">
          <w:delText xml:space="preserve"> </w:delText>
        </w:r>
        <w:r w:rsidR="0080533F" w:rsidRPr="00757448">
          <w:rPr>
            <w:lang w:val="uk-UA"/>
          </w:rPr>
          <w:delText>діаграма класів</w:delText>
        </w:r>
        <w:bookmarkEnd w:id="45"/>
        <w:bookmarkEnd w:id="46"/>
        <w:bookmarkEnd w:id="47"/>
        <w:bookmarkEnd w:id="48"/>
        <w:bookmarkEnd w:id="49"/>
        <w:bookmarkEnd w:id="50"/>
        <w:bookmarkEnd w:id="51"/>
      </w:del>
    </w:p>
    <w:p w14:paraId="21C11340" w14:textId="77777777" w:rsidR="0080533F" w:rsidRDefault="00007E11" w:rsidP="0080533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60EDF7B" wp14:editId="53A01D5E">
            <wp:extent cx="6389370" cy="82292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Uti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" b="1291"/>
                    <a:stretch/>
                  </pic:blipFill>
                  <pic:spPr bwMode="auto">
                    <a:xfrm>
                      <a:off x="0" y="0"/>
                      <a:ext cx="6389370" cy="822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4E0D" w14:textId="3203A059" w:rsidR="0080533F" w:rsidRPr="002E6B2D" w:rsidRDefault="0080533F" w:rsidP="0080533F">
      <w:pPr>
        <w:jc w:val="center"/>
        <w:rPr>
          <w:sz w:val="28"/>
          <w:rPrChange w:id="55" w:author="Yurii" w:date="2013-04-17T19:47:00Z">
            <w:rPr>
              <w:lang w:val="uk-UA"/>
            </w:rPr>
          </w:rPrChange>
        </w:rPr>
      </w:pPr>
      <w:r w:rsidRPr="002E6B2D">
        <w:rPr>
          <w:sz w:val="28"/>
          <w:lang w:val="uk-UA"/>
          <w:rPrChange w:id="56" w:author="Yurii" w:date="2013-04-17T19:47:00Z">
            <w:rPr>
              <w:lang w:val="uk-UA"/>
            </w:rPr>
          </w:rPrChange>
        </w:rPr>
        <w:t>Рисунок 2.1.Діаграма класів</w:t>
      </w:r>
      <w:ins w:id="57" w:author="Yurii" w:date="2013-04-17T19:47:00Z">
        <w:r w:rsidR="002E6B2D" w:rsidRPr="002E6B2D">
          <w:rPr>
            <w:sz w:val="28"/>
            <w:szCs w:val="28"/>
          </w:rPr>
          <w:t xml:space="preserve"> </w:t>
        </w:r>
        <w:r w:rsidR="002E6B2D" w:rsidRPr="002E6B2D">
          <w:rPr>
            <w:sz w:val="28"/>
            <w:szCs w:val="28"/>
            <w:lang w:val="uk-UA"/>
          </w:rPr>
          <w:t xml:space="preserve">пакету </w:t>
        </w:r>
        <w:r w:rsidR="002E6B2D" w:rsidRPr="002E6B2D">
          <w:rPr>
            <w:sz w:val="28"/>
            <w:szCs w:val="28"/>
            <w:lang w:val="en-US"/>
          </w:rPr>
          <w:t>ImageUtil</w:t>
        </w:r>
      </w:ins>
    </w:p>
    <w:p w14:paraId="502B4588" w14:textId="77777777" w:rsidR="00FA49F4" w:rsidRPr="00FA49F4" w:rsidRDefault="00FA49F4" w:rsidP="00AB0BF0">
      <w:pPr>
        <w:ind w:firstLine="567"/>
        <w:rPr>
          <w:ins w:id="58" w:author="Yurii" w:date="2013-04-17T19:47:00Z"/>
          <w:sz w:val="28"/>
          <w:szCs w:val="28"/>
          <w:lang w:val="uk-UA"/>
        </w:rPr>
      </w:pPr>
      <w:ins w:id="59" w:author="Yurii" w:date="2013-04-17T19:47:00Z">
        <w:r w:rsidRPr="00FA49F4">
          <w:rPr>
            <w:sz w:val="28"/>
            <w:szCs w:val="28"/>
            <w:lang w:val="uk-UA"/>
          </w:rPr>
          <w:t xml:space="preserve">Пакет </w:t>
        </w:r>
        <w:r w:rsidRPr="00FA49F4">
          <w:rPr>
            <w:sz w:val="28"/>
            <w:szCs w:val="28"/>
            <w:lang w:val="en-US"/>
          </w:rPr>
          <w:t>ImageUtil</w:t>
        </w:r>
        <w:r w:rsidRPr="00FA49F4">
          <w:rPr>
            <w:sz w:val="28"/>
            <w:szCs w:val="28"/>
            <w:lang w:val="uk-UA"/>
          </w:rPr>
          <w:t xml:space="preserve"> містить наступні класи для роботи з растровими  зображеннями:</w:t>
        </w:r>
        <w:bookmarkStart w:id="60" w:name="_GoBack"/>
        <w:bookmarkEnd w:id="60"/>
      </w:ins>
    </w:p>
    <w:p w14:paraId="27174C06" w14:textId="77777777" w:rsidR="00FA49F4" w:rsidRPr="00AB0BF0" w:rsidRDefault="00FA49F4" w:rsidP="00AB0BF0">
      <w:pPr>
        <w:pStyle w:val="a8"/>
        <w:numPr>
          <w:ilvl w:val="0"/>
          <w:numId w:val="13"/>
        </w:numPr>
        <w:spacing w:after="0" w:line="240" w:lineRule="auto"/>
        <w:rPr>
          <w:ins w:id="61" w:author="Yurii" w:date="2013-04-17T19:47:00Z"/>
          <w:rFonts w:ascii="Times New Roman" w:hAnsi="Times New Roman" w:cs="Times New Roman"/>
          <w:b/>
          <w:sz w:val="28"/>
          <w:szCs w:val="28"/>
          <w:lang w:val="uk-UA"/>
        </w:rPr>
      </w:pPr>
      <w:ins w:id="62" w:author="Yurii" w:date="2013-04-17T19:47:00Z">
        <w:r w:rsidRPr="00AB0BF0">
          <w:rPr>
            <w:rFonts w:ascii="Times New Roman" w:hAnsi="Times New Roman" w:cs="Times New Roman"/>
            <w:b/>
            <w:sz w:val="28"/>
            <w:szCs w:val="28"/>
            <w:lang w:val="en-US"/>
          </w:rPr>
          <w:t>LoadAndSaveTool</w:t>
        </w:r>
        <w:r w:rsidRPr="00AB0BF0">
          <w:rPr>
            <w:rFonts w:ascii="Times New Roman" w:hAnsi="Times New Roman" w:cs="Times New Roman"/>
            <w:sz w:val="28"/>
            <w:szCs w:val="28"/>
          </w:rPr>
          <w:t xml:space="preserve"> – </w:t>
        </w:r>
        <w:r w:rsidRPr="00AB0BF0">
          <w:rPr>
            <w:rFonts w:ascii="Times New Roman" w:hAnsi="Times New Roman" w:cs="Times New Roman"/>
            <w:sz w:val="28"/>
            <w:szCs w:val="28"/>
            <w:lang w:val="uk-UA"/>
          </w:rPr>
          <w:t>містить методи для завантаження\збереження зображень.</w:t>
        </w:r>
      </w:ins>
    </w:p>
    <w:p w14:paraId="43CC3EF2" w14:textId="77777777" w:rsidR="00FA49F4" w:rsidRPr="00AB0BF0" w:rsidRDefault="00FA49F4" w:rsidP="00AB0BF0">
      <w:pPr>
        <w:pStyle w:val="a8"/>
        <w:numPr>
          <w:ilvl w:val="0"/>
          <w:numId w:val="13"/>
        </w:numPr>
        <w:spacing w:after="0" w:line="240" w:lineRule="auto"/>
        <w:rPr>
          <w:ins w:id="63" w:author="Yurii" w:date="2013-04-17T19:47:00Z"/>
          <w:rFonts w:ascii="Times New Roman" w:hAnsi="Times New Roman" w:cs="Times New Roman"/>
          <w:b/>
          <w:sz w:val="28"/>
          <w:szCs w:val="28"/>
          <w:lang w:val="uk-UA"/>
        </w:rPr>
      </w:pPr>
      <w:ins w:id="64" w:author="Yurii" w:date="2013-04-17T19:47:00Z">
        <w:r w:rsidRPr="00AB0BF0">
          <w:rPr>
            <w:rFonts w:ascii="Times New Roman" w:hAnsi="Times New Roman" w:cs="Times New Roman"/>
            <w:b/>
            <w:sz w:val="28"/>
            <w:szCs w:val="28"/>
            <w:lang w:val="en-US"/>
          </w:rPr>
          <w:lastRenderedPageBreak/>
          <w:t>MatrixRepresentationTool</w:t>
        </w:r>
        <w:r w:rsidRPr="00AB0BF0">
          <w:rPr>
            <w:rFonts w:ascii="Times New Roman" w:hAnsi="Times New Roman" w:cs="Times New Roman"/>
            <w:sz w:val="28"/>
            <w:szCs w:val="28"/>
          </w:rPr>
          <w:t xml:space="preserve"> – </w:t>
        </w:r>
        <w:r w:rsidRPr="00AB0BF0">
          <w:rPr>
            <w:rFonts w:ascii="Times New Roman" w:hAnsi="Times New Roman" w:cs="Times New Roman"/>
            <w:sz w:val="28"/>
            <w:szCs w:val="28"/>
            <w:lang w:val="uk-UA"/>
          </w:rPr>
          <w:t>містить методи для отримання матричного представлення зображень.</w:t>
        </w:r>
      </w:ins>
    </w:p>
    <w:p w14:paraId="0D97AFAC" w14:textId="77777777" w:rsidR="00FA49F4" w:rsidRPr="00AB0BF0" w:rsidRDefault="00FA49F4" w:rsidP="00AB0BF0">
      <w:pPr>
        <w:pStyle w:val="a8"/>
        <w:numPr>
          <w:ilvl w:val="0"/>
          <w:numId w:val="13"/>
        </w:numPr>
        <w:spacing w:after="0" w:line="240" w:lineRule="auto"/>
        <w:rPr>
          <w:ins w:id="65" w:author="Yurii" w:date="2013-04-17T19:47:00Z"/>
          <w:rFonts w:ascii="Times New Roman" w:hAnsi="Times New Roman" w:cs="Times New Roman"/>
          <w:b/>
          <w:sz w:val="28"/>
          <w:szCs w:val="28"/>
          <w:lang w:val="uk-UA"/>
        </w:rPr>
      </w:pPr>
      <w:ins w:id="66" w:author="Yurii" w:date="2013-04-17T19:47:00Z">
        <w:r w:rsidRPr="00AB0BF0">
          <w:rPr>
            <w:rFonts w:ascii="Times New Roman" w:hAnsi="Times New Roman" w:cs="Times New Roman"/>
            <w:b/>
            <w:sz w:val="28"/>
            <w:szCs w:val="28"/>
            <w:lang w:val="en-US"/>
          </w:rPr>
          <w:t>BrightnessTool</w:t>
        </w:r>
        <w:r w:rsidRPr="00AB0BF0">
          <w:rPr>
            <w:rFonts w:ascii="Times New Roman" w:hAnsi="Times New Roman" w:cs="Times New Roman"/>
            <w:sz w:val="28"/>
            <w:szCs w:val="28"/>
          </w:rPr>
          <w:t xml:space="preserve"> – </w:t>
        </w:r>
        <w:r w:rsidRPr="00AB0BF0">
          <w:rPr>
            <w:rFonts w:ascii="Times New Roman" w:hAnsi="Times New Roman" w:cs="Times New Roman"/>
            <w:sz w:val="28"/>
            <w:szCs w:val="28"/>
            <w:lang w:val="uk-UA"/>
          </w:rPr>
          <w:t>містить методи для отримання матриці яскравостей пікселів зображення на основі його матричного представлення</w:t>
        </w:r>
        <w:r w:rsidRPr="00AB0BF0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0F3B003A" w14:textId="77777777" w:rsidR="00FA49F4" w:rsidRPr="00AB0BF0" w:rsidRDefault="00FA49F4" w:rsidP="00AB0BF0">
      <w:pPr>
        <w:pStyle w:val="a8"/>
        <w:numPr>
          <w:ilvl w:val="0"/>
          <w:numId w:val="13"/>
        </w:numPr>
        <w:spacing w:after="0" w:line="240" w:lineRule="auto"/>
        <w:rPr>
          <w:ins w:id="67" w:author="Yurii" w:date="2013-04-17T19:47:00Z"/>
          <w:rFonts w:ascii="Times New Roman" w:hAnsi="Times New Roman" w:cs="Times New Roman"/>
          <w:b/>
          <w:sz w:val="28"/>
          <w:szCs w:val="28"/>
          <w:lang w:val="uk-UA"/>
        </w:rPr>
      </w:pPr>
      <w:ins w:id="68" w:author="Yurii" w:date="2013-04-17T19:47:00Z">
        <w:r w:rsidRPr="00AB0BF0">
          <w:rPr>
            <w:rFonts w:ascii="Times New Roman" w:hAnsi="Times New Roman" w:cs="Times New Roman"/>
            <w:b/>
            <w:sz w:val="28"/>
            <w:szCs w:val="28"/>
            <w:lang w:val="en-US"/>
          </w:rPr>
          <w:t>DisplayerTool</w:t>
        </w:r>
        <w:r w:rsidRPr="00AB0BF0">
          <w:rPr>
            <w:rFonts w:ascii="Times New Roman" w:hAnsi="Times New Roman" w:cs="Times New Roman"/>
            <w:sz w:val="28"/>
            <w:szCs w:val="28"/>
          </w:rPr>
          <w:t xml:space="preserve"> – </w:t>
        </w:r>
        <w:r w:rsidR="00AB0BF0" w:rsidRPr="00AB0BF0">
          <w:rPr>
            <w:rFonts w:ascii="Times New Roman" w:hAnsi="Times New Roman" w:cs="Times New Roman"/>
            <w:sz w:val="28"/>
            <w:szCs w:val="28"/>
            <w:lang w:val="uk-UA"/>
          </w:rPr>
          <w:t>містить методи для растеризації зображення на основі його матричного представлення або сіткової моделі (</w:t>
        </w:r>
        <w:r w:rsidR="00AB0BF0" w:rsidRPr="00AB0BF0">
          <w:rPr>
            <w:rFonts w:ascii="Times New Roman" w:hAnsi="Times New Roman" w:cs="Times New Roman"/>
            <w:sz w:val="28"/>
            <w:szCs w:val="28"/>
            <w:lang w:val="en-US"/>
          </w:rPr>
          <w:t>Reticle</w:t>
        </w:r>
        <w:r w:rsidR="00AB0BF0" w:rsidRPr="00AB0BF0">
          <w:rPr>
            <w:rFonts w:ascii="Times New Roman" w:hAnsi="Times New Roman" w:cs="Times New Roman"/>
            <w:sz w:val="28"/>
            <w:szCs w:val="28"/>
            <w:lang w:val="uk-UA"/>
          </w:rPr>
          <w:t>).</w:t>
        </w:r>
      </w:ins>
    </w:p>
    <w:p w14:paraId="65846106" w14:textId="77777777" w:rsidR="00FA49F4" w:rsidRPr="00AB0BF0" w:rsidRDefault="00FA49F4" w:rsidP="00AB0BF0">
      <w:pPr>
        <w:pStyle w:val="a8"/>
        <w:numPr>
          <w:ilvl w:val="0"/>
          <w:numId w:val="13"/>
        </w:numPr>
        <w:spacing w:after="0" w:line="240" w:lineRule="auto"/>
        <w:rPr>
          <w:ins w:id="69" w:author="Yurii" w:date="2013-04-17T19:47:00Z"/>
          <w:rFonts w:ascii="Times New Roman" w:hAnsi="Times New Roman" w:cs="Times New Roman"/>
          <w:b/>
          <w:sz w:val="28"/>
          <w:szCs w:val="28"/>
          <w:lang w:val="uk-UA"/>
        </w:rPr>
      </w:pPr>
      <w:ins w:id="70" w:author="Yurii" w:date="2013-04-17T19:47:00Z">
        <w:r w:rsidRPr="00AB0BF0">
          <w:rPr>
            <w:rFonts w:ascii="Times New Roman" w:hAnsi="Times New Roman" w:cs="Times New Roman"/>
            <w:b/>
            <w:sz w:val="28"/>
            <w:szCs w:val="28"/>
            <w:lang w:val="en-US"/>
          </w:rPr>
          <w:t>ImageUtil</w:t>
        </w:r>
        <w:r w:rsidRPr="00AB0BF0">
          <w:rPr>
            <w:rFonts w:ascii="Times New Roman" w:hAnsi="Times New Roman" w:cs="Times New Roman"/>
            <w:sz w:val="28"/>
            <w:szCs w:val="28"/>
            <w:lang w:val="uk-UA"/>
          </w:rPr>
          <w:t xml:space="preserve"> – </w:t>
        </w:r>
        <w:r w:rsidR="00AB0BF0" w:rsidRPr="00AB0BF0">
          <w:rPr>
            <w:rFonts w:ascii="Times New Roman" w:hAnsi="Times New Roman" w:cs="Times New Roman"/>
            <w:sz w:val="28"/>
            <w:szCs w:val="28"/>
            <w:lang w:val="uk-UA"/>
          </w:rPr>
          <w:t>містить ті методи вищевказаних класів, які використовуються найчастіше.</w:t>
        </w:r>
      </w:ins>
    </w:p>
    <w:p w14:paraId="228B069D" w14:textId="77777777" w:rsidR="00AB0BF0" w:rsidRPr="00AB0BF0" w:rsidRDefault="00AB0BF0" w:rsidP="00AB0BF0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jc w:val="center"/>
        <w:rPr>
          <w:ins w:id="71" w:author="Yurii" w:date="2013-04-17T19:47:00Z"/>
        </w:rPr>
      </w:pPr>
      <w:ins w:id="72" w:author="Yurii" w:date="2013-04-17T19:47:00Z">
        <w:r>
          <w:rPr>
            <w:lang w:val="uk-UA"/>
          </w:rPr>
          <w:t xml:space="preserve">Опис класів пакету </w:t>
        </w:r>
        <w:r>
          <w:rPr>
            <w:lang w:val="en-US"/>
          </w:rPr>
          <w:t>ImageUtil</w:t>
        </w:r>
      </w:ins>
    </w:p>
    <w:p w14:paraId="7E1B0D5A" w14:textId="4A8969EF" w:rsidR="0080533F" w:rsidRPr="00AB0BF0" w:rsidRDefault="00AB0BF0" w:rsidP="00AB0BF0">
      <w:pPr>
        <w:pStyle w:val="3"/>
        <w:rPr>
          <w:sz w:val="28"/>
          <w:rPrChange w:id="73" w:author="Yurii" w:date="2013-04-17T19:47:00Z">
            <w:rPr>
              <w:lang w:val="uk-UA"/>
            </w:rPr>
          </w:rPrChange>
        </w:rPr>
        <w:pPrChange w:id="74" w:author="Yurii" w:date="2013-04-17T19:47:00Z">
          <w:pPr>
            <w:jc w:val="center"/>
          </w:pPr>
        </w:pPrChange>
      </w:pPr>
      <w:ins w:id="75" w:author="Yurii" w:date="2013-04-17T19:47:00Z">
        <w:r>
          <w:rPr>
            <w:sz w:val="28"/>
            <w:szCs w:val="28"/>
            <w:lang w:val="uk-UA"/>
          </w:rPr>
          <w:t>Клас</w:t>
        </w:r>
      </w:ins>
    </w:p>
    <w:p w14:paraId="6EDC4495" w14:textId="77777777" w:rsidR="0080533F" w:rsidRPr="00FA49F4" w:rsidRDefault="0080533F" w:rsidP="00AB0BF0">
      <w:pPr>
        <w:ind w:firstLine="567"/>
        <w:rPr>
          <w:sz w:val="28"/>
          <w:lang w:val="uk-UA"/>
          <w:rPrChange w:id="76" w:author="Yurii" w:date="2013-04-17T19:47:00Z">
            <w:rPr>
              <w:lang w:val="uk-UA"/>
            </w:rPr>
          </w:rPrChange>
        </w:rPr>
        <w:pPrChange w:id="77" w:author="Yurii" w:date="2013-04-17T19:47:00Z">
          <w:pPr>
            <w:jc w:val="center"/>
          </w:pPr>
        </w:pPrChange>
      </w:pPr>
    </w:p>
    <w:p w14:paraId="133FF0F5" w14:textId="77777777" w:rsidR="0080533F" w:rsidRPr="00FA49F4" w:rsidRDefault="0080533F" w:rsidP="00AB0BF0">
      <w:pPr>
        <w:ind w:firstLine="567"/>
        <w:rPr>
          <w:sz w:val="28"/>
          <w:lang w:val="uk-UA"/>
          <w:rPrChange w:id="78" w:author="Yurii" w:date="2013-04-17T19:47:00Z">
            <w:rPr>
              <w:lang w:val="uk-UA"/>
            </w:rPr>
          </w:rPrChange>
        </w:rPr>
        <w:pPrChange w:id="79" w:author="Yurii" w:date="2013-04-17T19:47:00Z">
          <w:pPr>
            <w:jc w:val="center"/>
          </w:pPr>
        </w:pPrChange>
      </w:pPr>
    </w:p>
    <w:p w14:paraId="170B9EFA" w14:textId="77777777" w:rsidR="0080533F" w:rsidRPr="00FA49F4" w:rsidRDefault="0080533F" w:rsidP="00AB0BF0">
      <w:pPr>
        <w:ind w:firstLine="567"/>
        <w:rPr>
          <w:sz w:val="28"/>
          <w:lang w:val="uk-UA"/>
          <w:rPrChange w:id="80" w:author="Yurii" w:date="2013-04-17T19:47:00Z">
            <w:rPr>
              <w:lang w:val="uk-UA"/>
            </w:rPr>
          </w:rPrChange>
        </w:rPr>
        <w:pPrChange w:id="81" w:author="Yurii" w:date="2013-04-17T19:47:00Z">
          <w:pPr>
            <w:jc w:val="center"/>
          </w:pPr>
        </w:pPrChange>
      </w:pPr>
    </w:p>
    <w:p w14:paraId="33DEAA99" w14:textId="77777777" w:rsidR="0080533F" w:rsidRDefault="0080533F" w:rsidP="00AB0BF0">
      <w:pPr>
        <w:ind w:firstLine="567"/>
        <w:rPr>
          <w:lang w:val="uk-UA"/>
        </w:rPr>
        <w:pPrChange w:id="82" w:author="Yurii" w:date="2013-04-17T19:47:00Z">
          <w:pPr>
            <w:jc w:val="center"/>
          </w:pPr>
        </w:pPrChange>
      </w:pPr>
    </w:p>
    <w:p w14:paraId="004377E4" w14:textId="77777777" w:rsidR="0080533F" w:rsidRDefault="0080533F" w:rsidP="00AB0BF0">
      <w:pPr>
        <w:ind w:firstLine="567"/>
        <w:rPr>
          <w:lang w:val="uk-UA"/>
        </w:rPr>
        <w:pPrChange w:id="83" w:author="Yurii" w:date="2013-04-17T19:47:00Z">
          <w:pPr>
            <w:jc w:val="center"/>
          </w:pPr>
        </w:pPrChange>
      </w:pPr>
    </w:p>
    <w:p w14:paraId="375B242B" w14:textId="77777777" w:rsidR="0080533F" w:rsidRDefault="0080533F" w:rsidP="00AB0BF0">
      <w:pPr>
        <w:ind w:firstLine="567"/>
        <w:rPr>
          <w:lang w:val="uk-UA"/>
        </w:rPr>
        <w:pPrChange w:id="84" w:author="Yurii" w:date="2013-04-17T19:47:00Z">
          <w:pPr>
            <w:jc w:val="center"/>
          </w:pPr>
        </w:pPrChange>
      </w:pPr>
    </w:p>
    <w:p w14:paraId="3E876442" w14:textId="77777777" w:rsidR="0080533F" w:rsidRDefault="0080533F" w:rsidP="00AB0BF0">
      <w:pPr>
        <w:ind w:firstLine="567"/>
        <w:rPr>
          <w:lang w:val="uk-UA"/>
        </w:rPr>
        <w:pPrChange w:id="85" w:author="Yurii" w:date="2013-04-17T19:47:00Z">
          <w:pPr>
            <w:jc w:val="center"/>
          </w:pPr>
        </w:pPrChange>
      </w:pPr>
    </w:p>
    <w:p w14:paraId="6B1E09A5" w14:textId="77777777" w:rsidR="0080533F" w:rsidRDefault="0080533F" w:rsidP="00FA49F4">
      <w:pPr>
        <w:ind w:firstLine="567"/>
        <w:rPr>
          <w:lang w:val="uk-UA"/>
        </w:rPr>
        <w:pPrChange w:id="86" w:author="Yurii" w:date="2013-04-17T19:47:00Z">
          <w:pPr>
            <w:jc w:val="center"/>
          </w:pPr>
        </w:pPrChange>
      </w:pPr>
    </w:p>
    <w:p w14:paraId="7A64FEB1" w14:textId="77777777" w:rsidR="0080533F" w:rsidRDefault="0080533F" w:rsidP="0080533F">
      <w:pPr>
        <w:jc w:val="center"/>
        <w:rPr>
          <w:lang w:val="uk-UA"/>
        </w:rPr>
      </w:pPr>
    </w:p>
    <w:p w14:paraId="0F8BC0F8" w14:textId="77777777" w:rsidR="0080533F" w:rsidRDefault="0080533F" w:rsidP="0080533F">
      <w:pPr>
        <w:jc w:val="center"/>
        <w:rPr>
          <w:lang w:val="uk-UA"/>
        </w:rPr>
      </w:pPr>
    </w:p>
    <w:p w14:paraId="7F769686" w14:textId="77777777" w:rsidR="00B80B3E" w:rsidRPr="00B80B3E" w:rsidRDefault="000E7448" w:rsidP="00B80B3E">
      <w:pPr>
        <w:pStyle w:val="a6"/>
        <w:jc w:val="center"/>
        <w:rPr>
          <w:b/>
          <w:szCs w:val="28"/>
          <w:lang w:val="ru-RU"/>
        </w:rPr>
      </w:pPr>
      <w:r w:rsidRPr="00CD2482">
        <w:rPr>
          <w:b/>
          <w:szCs w:val="28"/>
          <w:lang w:val="ru-RU"/>
        </w:rPr>
        <w:t xml:space="preserve">2.2 </w:t>
      </w:r>
      <w:r w:rsidR="00B80B3E" w:rsidRPr="00B80B3E">
        <w:rPr>
          <w:b/>
          <w:szCs w:val="28"/>
          <w:lang w:val="ru-RU"/>
        </w:rPr>
        <w:t>Графічний інтерфейс користувача</w:t>
      </w:r>
    </w:p>
    <w:p w14:paraId="037987DF" w14:textId="77777777" w:rsidR="00B80B3E" w:rsidRPr="00B80B3E" w:rsidRDefault="00B80B3E" w:rsidP="00B80B3E">
      <w:pPr>
        <w:pStyle w:val="a6"/>
        <w:rPr>
          <w:b/>
          <w:szCs w:val="28"/>
          <w:lang w:val="ru-RU"/>
        </w:rPr>
      </w:pPr>
      <w:r>
        <w:rPr>
          <w:b/>
          <w:szCs w:val="28"/>
          <w:lang w:val="ru-RU"/>
        </w:rPr>
        <w:t>П</w:t>
      </w:r>
      <w:r w:rsidRPr="00B80B3E">
        <w:rPr>
          <w:b/>
          <w:szCs w:val="28"/>
          <w:lang w:val="ru-RU"/>
        </w:rPr>
        <w:t>ризначення:</w:t>
      </w:r>
    </w:p>
    <w:p w14:paraId="685E2CC8" w14:textId="77777777" w:rsidR="00B80B3E" w:rsidRPr="00B80B3E" w:rsidRDefault="00B80B3E" w:rsidP="00AB0BF0">
      <w:pPr>
        <w:rPr>
          <w:szCs w:val="28"/>
        </w:rPr>
        <w:pPrChange w:id="87" w:author="Yurii" w:date="2013-04-17T19:47:00Z">
          <w:pPr>
            <w:pStyle w:val="a6"/>
          </w:pPr>
        </w:pPrChange>
      </w:pPr>
      <w:r w:rsidRPr="00A02098">
        <w:t xml:space="preserve">Основне вікно програми використовується для створення і редагування </w:t>
      </w:r>
      <w:r w:rsidR="00E62215">
        <w:rPr>
          <w:szCs w:val="28"/>
        </w:rPr>
        <w:t>кругових</w:t>
      </w:r>
      <w:r w:rsidRPr="00B80B3E">
        <w:rPr>
          <w:szCs w:val="28"/>
        </w:rPr>
        <w:t xml:space="preserve"> діаграм.</w:t>
      </w:r>
    </w:p>
    <w:p w14:paraId="7FE8EC63" w14:textId="77777777" w:rsidR="00B80B3E" w:rsidRPr="00A02098" w:rsidRDefault="00B80B3E" w:rsidP="00AB0BF0">
      <w:pPr>
        <w:pPrChange w:id="88" w:author="Yurii" w:date="2013-04-17T19:47:00Z">
          <w:pPr>
            <w:pStyle w:val="a6"/>
          </w:pPr>
        </w:pPrChange>
      </w:pPr>
    </w:p>
    <w:p w14:paraId="25C19C36" w14:textId="77777777" w:rsidR="00B80B3E" w:rsidRPr="00B80B3E" w:rsidRDefault="00B80B3E" w:rsidP="00AB0BF0">
      <w:pPr>
        <w:rPr>
          <w:szCs w:val="28"/>
        </w:rPr>
        <w:pPrChange w:id="89" w:author="Yurii" w:date="2013-04-17T19:47:00Z">
          <w:pPr>
            <w:pStyle w:val="a6"/>
          </w:pPr>
        </w:pPrChange>
      </w:pPr>
      <w:r w:rsidRPr="00A02098">
        <w:t xml:space="preserve">1. Прецедент починається, коли користувач запускає </w:t>
      </w:r>
      <w:r w:rsidRPr="00B80B3E">
        <w:rPr>
          <w:szCs w:val="28"/>
        </w:rPr>
        <w:t>програму</w:t>
      </w:r>
    </w:p>
    <w:p w14:paraId="0F927C0B" w14:textId="77777777" w:rsidR="00B80B3E" w:rsidRPr="00B80B3E" w:rsidRDefault="00B80B3E" w:rsidP="00AB0BF0">
      <w:pPr>
        <w:rPr>
          <w:szCs w:val="28"/>
        </w:rPr>
        <w:pPrChange w:id="90" w:author="Yurii" w:date="2013-04-17T19:47:00Z">
          <w:pPr>
            <w:pStyle w:val="a6"/>
          </w:pPr>
        </w:pPrChange>
      </w:pPr>
      <w:r w:rsidRPr="00A02098">
        <w:t>2. Користувач може виконати одну з дій:</w:t>
      </w:r>
    </w:p>
    <w:p w14:paraId="01AD5CDC" w14:textId="77777777" w:rsidR="00B80B3E" w:rsidRPr="00B80B3E" w:rsidRDefault="00B80B3E" w:rsidP="00AB0BF0">
      <w:pPr>
        <w:rPr>
          <w:szCs w:val="28"/>
        </w:rPr>
        <w:pPrChange w:id="91" w:author="Yurii" w:date="2013-04-17T19:47:00Z">
          <w:pPr>
            <w:pStyle w:val="a6"/>
          </w:pPr>
        </w:pPrChange>
      </w:pPr>
      <w:r w:rsidRPr="00A02098">
        <w:t>1. Відкрити CSV файл</w:t>
      </w:r>
    </w:p>
    <w:p w14:paraId="72D01380" w14:textId="77777777" w:rsidR="00B80B3E" w:rsidRPr="00B80B3E" w:rsidRDefault="00B80B3E" w:rsidP="00AB0BF0">
      <w:pPr>
        <w:rPr>
          <w:szCs w:val="28"/>
        </w:rPr>
        <w:pPrChange w:id="92" w:author="Yurii" w:date="2013-04-17T19:47:00Z">
          <w:pPr>
            <w:pStyle w:val="a6"/>
          </w:pPr>
        </w:pPrChange>
      </w:pPr>
      <w:r w:rsidRPr="00A02098">
        <w:t>2. Вийти з програми.</w:t>
      </w:r>
    </w:p>
    <w:p w14:paraId="3388FC74" w14:textId="77777777" w:rsidR="00B80B3E" w:rsidRPr="00B80B3E" w:rsidRDefault="00B80B3E" w:rsidP="00AB0BF0">
      <w:pPr>
        <w:rPr>
          <w:szCs w:val="28"/>
        </w:rPr>
        <w:pPrChange w:id="93" w:author="Yurii" w:date="2013-04-17T19:47:00Z">
          <w:pPr>
            <w:pStyle w:val="a6"/>
          </w:pPr>
        </w:pPrChange>
      </w:pPr>
      <w:r w:rsidRPr="00A02098">
        <w:t>3. Побудувати діаграму.</w:t>
      </w:r>
    </w:p>
    <w:p w14:paraId="2949CEBA" w14:textId="77777777" w:rsidR="00B80B3E" w:rsidRPr="00B80B3E" w:rsidRDefault="00B80B3E" w:rsidP="00AB0BF0">
      <w:pPr>
        <w:rPr>
          <w:szCs w:val="28"/>
        </w:rPr>
        <w:pPrChange w:id="94" w:author="Yurii" w:date="2013-04-17T19:47:00Z">
          <w:pPr>
            <w:pStyle w:val="a6"/>
          </w:pPr>
        </w:pPrChange>
      </w:pPr>
      <w:r w:rsidRPr="00A02098">
        <w:t xml:space="preserve">4. </w:t>
      </w:r>
      <w:r w:rsidR="00E62215">
        <w:rPr>
          <w:szCs w:val="28"/>
        </w:rPr>
        <w:t>Додати рядки або стовпчики</w:t>
      </w:r>
    </w:p>
    <w:p w14:paraId="0F8C6E38" w14:textId="77777777" w:rsidR="00B80B3E" w:rsidRPr="00B80B3E" w:rsidRDefault="00B80B3E" w:rsidP="00AB0BF0">
      <w:pPr>
        <w:rPr>
          <w:szCs w:val="28"/>
        </w:rPr>
        <w:pPrChange w:id="95" w:author="Yurii" w:date="2013-04-17T19:47:00Z">
          <w:pPr>
            <w:pStyle w:val="a6"/>
          </w:pPr>
        </w:pPrChange>
      </w:pPr>
      <w:r w:rsidRPr="00A02098">
        <w:t>5. Зберегти дані як CSV файл</w:t>
      </w:r>
    </w:p>
    <w:p w14:paraId="196D1A1C" w14:textId="77777777" w:rsidR="00B80B3E" w:rsidRPr="00B80B3E" w:rsidRDefault="00B80B3E" w:rsidP="00AB0BF0">
      <w:pPr>
        <w:rPr>
          <w:szCs w:val="28"/>
        </w:rPr>
        <w:pPrChange w:id="96" w:author="Yurii" w:date="2013-04-17T19:47:00Z">
          <w:pPr>
            <w:pStyle w:val="a6"/>
          </w:pPr>
        </w:pPrChange>
      </w:pPr>
      <w:r w:rsidRPr="00A02098">
        <w:t>6. Зберегти діграму у форматі PNG</w:t>
      </w:r>
    </w:p>
    <w:p w14:paraId="098F6DC1" w14:textId="77777777" w:rsidR="00B80B3E" w:rsidRDefault="00B80B3E" w:rsidP="00AB0BF0">
      <w:pPr>
        <w:rPr>
          <w:szCs w:val="28"/>
        </w:rPr>
        <w:pPrChange w:id="97" w:author="Yurii" w:date="2013-04-17T19:47:00Z">
          <w:pPr>
            <w:pStyle w:val="a6"/>
          </w:pPr>
        </w:pPrChange>
      </w:pPr>
      <w:r w:rsidRPr="00A02098">
        <w:t>Прецедент закінчується, при закрітті Програми</w:t>
      </w:r>
      <w:r>
        <w:rPr>
          <w:szCs w:val="28"/>
        </w:rPr>
        <w:t>.</w:t>
      </w:r>
    </w:p>
    <w:p w14:paraId="5E7246D3" w14:textId="77777777" w:rsidR="00E62215" w:rsidRPr="00A02098" w:rsidRDefault="00E62215" w:rsidP="00AB0BF0">
      <w:pPr>
        <w:pPrChange w:id="98" w:author="Yurii" w:date="2013-04-17T19:47:00Z">
          <w:pPr>
            <w:pStyle w:val="a6"/>
          </w:pPr>
        </w:pPrChange>
      </w:pPr>
    </w:p>
    <w:p w14:paraId="6113F1F4" w14:textId="77777777" w:rsidR="00E62215" w:rsidRPr="00A02098" w:rsidRDefault="00E62215" w:rsidP="00AB0BF0">
      <w:pPr>
        <w:pPrChange w:id="99" w:author="Yurii" w:date="2013-04-17T19:47:00Z">
          <w:pPr>
            <w:pStyle w:val="a6"/>
          </w:pPr>
        </w:pPrChange>
      </w:pPr>
    </w:p>
    <w:p w14:paraId="55360DA8" w14:textId="77777777" w:rsidR="00B80B3E" w:rsidRPr="00A02098" w:rsidRDefault="00B80B3E" w:rsidP="00AB0BF0">
      <w:pPr>
        <w:pPrChange w:id="100" w:author="Yurii" w:date="2013-04-17T19:47:00Z">
          <w:pPr>
            <w:pStyle w:val="a6"/>
          </w:pPr>
        </w:pPrChange>
      </w:pPr>
    </w:p>
    <w:p w14:paraId="15B6D514" w14:textId="77777777" w:rsidR="00B80B3E" w:rsidRPr="00A02098" w:rsidRDefault="00B80B3E" w:rsidP="00AB0BF0">
      <w:pPr>
        <w:pPrChange w:id="101" w:author="Yurii" w:date="2013-04-17T19:47:00Z">
          <w:pPr>
            <w:pStyle w:val="a6"/>
          </w:pPr>
        </w:pPrChange>
      </w:pPr>
    </w:p>
    <w:p w14:paraId="22191B16" w14:textId="77777777" w:rsidR="00B80B3E" w:rsidRPr="00A02098" w:rsidRDefault="00B80B3E" w:rsidP="00AB0BF0">
      <w:pPr>
        <w:pPrChange w:id="102" w:author="Yurii" w:date="2013-04-17T19:47:00Z">
          <w:pPr>
            <w:pStyle w:val="a6"/>
          </w:pPr>
        </w:pPrChange>
      </w:pPr>
    </w:p>
    <w:p w14:paraId="3830E506" w14:textId="77777777" w:rsidR="00B80B3E" w:rsidRPr="00A02098" w:rsidRDefault="00B80B3E" w:rsidP="00AB0BF0">
      <w:pPr>
        <w:pPrChange w:id="103" w:author="Yurii" w:date="2013-04-17T19:47:00Z">
          <w:pPr>
            <w:pStyle w:val="a6"/>
          </w:pPr>
        </w:pPrChange>
      </w:pPr>
    </w:p>
    <w:p w14:paraId="46CEDC57" w14:textId="77777777" w:rsidR="00B80B3E" w:rsidRPr="00A02098" w:rsidRDefault="00B80B3E" w:rsidP="00AB0BF0">
      <w:pPr>
        <w:pPrChange w:id="104" w:author="Yurii" w:date="2013-04-17T19:47:00Z">
          <w:pPr>
            <w:pStyle w:val="a6"/>
          </w:pPr>
        </w:pPrChange>
      </w:pPr>
    </w:p>
    <w:p w14:paraId="08E7C230" w14:textId="77777777" w:rsidR="00B80B3E" w:rsidRPr="00A02098" w:rsidRDefault="00B80B3E" w:rsidP="00AB0BF0">
      <w:pPr>
        <w:pPrChange w:id="105" w:author="Yurii" w:date="2013-04-17T19:47:00Z">
          <w:pPr>
            <w:pStyle w:val="a6"/>
          </w:pPr>
        </w:pPrChange>
      </w:pPr>
    </w:p>
    <w:p w14:paraId="3E1150FA" w14:textId="77777777" w:rsidR="00B80B3E" w:rsidRPr="00A02098" w:rsidRDefault="00B80B3E" w:rsidP="00AB0BF0">
      <w:pPr>
        <w:pPrChange w:id="106" w:author="Yurii" w:date="2013-04-17T19:47:00Z">
          <w:pPr>
            <w:pStyle w:val="a6"/>
          </w:pPr>
        </w:pPrChange>
      </w:pPr>
    </w:p>
    <w:p w14:paraId="395C60BC" w14:textId="77777777" w:rsidR="00B80B3E" w:rsidRPr="00A02098" w:rsidRDefault="00B80B3E" w:rsidP="00AB0BF0">
      <w:pPr>
        <w:pPrChange w:id="107" w:author="Yurii" w:date="2013-04-17T19:47:00Z">
          <w:pPr>
            <w:pStyle w:val="a6"/>
          </w:pPr>
        </w:pPrChange>
      </w:pPr>
    </w:p>
    <w:p w14:paraId="27F7E4F0" w14:textId="77777777" w:rsidR="00B80B3E" w:rsidRPr="00A02098" w:rsidRDefault="00B80B3E" w:rsidP="00AB0BF0">
      <w:pPr>
        <w:pPrChange w:id="108" w:author="Yurii" w:date="2013-04-17T19:47:00Z">
          <w:pPr>
            <w:pStyle w:val="a6"/>
          </w:pPr>
        </w:pPrChange>
      </w:pPr>
    </w:p>
    <w:p w14:paraId="6C16A074" w14:textId="77777777" w:rsidR="00B80B3E" w:rsidRPr="00A02098" w:rsidRDefault="00B80B3E" w:rsidP="00AB0BF0">
      <w:pPr>
        <w:pPrChange w:id="109" w:author="Yurii" w:date="2013-04-17T19:47:00Z">
          <w:pPr>
            <w:pStyle w:val="a6"/>
          </w:pPr>
        </w:pPrChange>
      </w:pPr>
    </w:p>
    <w:p w14:paraId="3B16771B" w14:textId="77777777" w:rsidR="00B80B3E" w:rsidRPr="00A02098" w:rsidRDefault="00B80B3E" w:rsidP="00AB0BF0">
      <w:pPr>
        <w:pPrChange w:id="110" w:author="Yurii" w:date="2013-04-17T19:47:00Z">
          <w:pPr>
            <w:pStyle w:val="a6"/>
          </w:pPr>
        </w:pPrChange>
      </w:pPr>
    </w:p>
    <w:p w14:paraId="67E40F1D" w14:textId="77777777" w:rsidR="00B80B3E" w:rsidRPr="00A02098" w:rsidRDefault="00B80B3E" w:rsidP="00AB0BF0">
      <w:pPr>
        <w:pPrChange w:id="111" w:author="Yurii" w:date="2013-04-17T19:47:00Z">
          <w:pPr>
            <w:pStyle w:val="a6"/>
          </w:pPr>
        </w:pPrChange>
      </w:pPr>
    </w:p>
    <w:p w14:paraId="3324B03D" w14:textId="77777777" w:rsidR="00B80B3E" w:rsidRPr="00A02098" w:rsidRDefault="00B80B3E" w:rsidP="00AB0BF0">
      <w:pPr>
        <w:pPrChange w:id="112" w:author="Yurii" w:date="2013-04-17T19:47:00Z">
          <w:pPr>
            <w:pStyle w:val="a6"/>
          </w:pPr>
        </w:pPrChange>
      </w:pPr>
    </w:p>
    <w:p w14:paraId="2189F2CC" w14:textId="77777777" w:rsidR="0080533F" w:rsidRPr="00A02098" w:rsidRDefault="0080533F" w:rsidP="00AB0BF0">
      <w:pPr>
        <w:pPrChange w:id="113" w:author="Yurii" w:date="2013-04-17T19:47:00Z">
          <w:pPr>
            <w:pStyle w:val="a6"/>
          </w:pPr>
        </w:pPrChange>
      </w:pPr>
    </w:p>
    <w:p w14:paraId="44343F65" w14:textId="77777777" w:rsidR="0080533F" w:rsidRDefault="0080533F" w:rsidP="00B80B3E">
      <w:pPr>
        <w:pStyle w:val="a6"/>
        <w:rPr>
          <w:szCs w:val="28"/>
          <w:lang w:val="ru-RU"/>
        </w:rPr>
      </w:pPr>
    </w:p>
    <w:p w14:paraId="2370E3E1" w14:textId="77777777" w:rsidR="00B80B3E" w:rsidRPr="00B80B3E" w:rsidRDefault="000E7448" w:rsidP="00B80B3E">
      <w:pPr>
        <w:pStyle w:val="a6"/>
        <w:jc w:val="center"/>
        <w:rPr>
          <w:b/>
        </w:rPr>
      </w:pPr>
      <w:r w:rsidRPr="00CD2482">
        <w:rPr>
          <w:b/>
          <w:lang w:val="ru-RU"/>
        </w:rPr>
        <w:t xml:space="preserve">2.3 </w:t>
      </w:r>
      <w:r w:rsidR="00B80B3E" w:rsidRPr="00B80B3E">
        <w:rPr>
          <w:b/>
        </w:rPr>
        <w:t>Розробка орієнтирів</w:t>
      </w:r>
    </w:p>
    <w:p w14:paraId="3CE2EE94" w14:textId="77777777" w:rsidR="00B80B3E" w:rsidRDefault="00B80B3E" w:rsidP="00B80B3E">
      <w:pPr>
        <w:pStyle w:val="a6"/>
      </w:pPr>
      <w:r>
        <w:t>1. Прецедент починається коли користувач запускає програму</w:t>
      </w:r>
    </w:p>
    <w:p w14:paraId="68E77450" w14:textId="77777777" w:rsidR="00B80B3E" w:rsidRDefault="00B80B3E" w:rsidP="00B80B3E">
      <w:pPr>
        <w:pStyle w:val="a6"/>
      </w:pPr>
      <w:r>
        <w:t>2. Користувач може виконати одну з дій:</w:t>
      </w:r>
    </w:p>
    <w:p w14:paraId="12660505" w14:textId="77777777" w:rsidR="00B80B3E" w:rsidRDefault="00B80B3E" w:rsidP="00B80B3E">
      <w:pPr>
        <w:pStyle w:val="a6"/>
        <w:ind w:left="567" w:firstLine="708"/>
      </w:pPr>
      <w:r>
        <w:t>1. Відкрити CSV файл [Користувач повинен мати можливість відображення тільки файлів CSV. При натисканні викликається файловий діалог, в якому користувач вказує файл для завантаження] (Виконується в 60% випадків);</w:t>
      </w:r>
    </w:p>
    <w:p w14:paraId="6EDB5021" w14:textId="77777777" w:rsidR="00B80B3E" w:rsidRDefault="00B80B3E" w:rsidP="00B80B3E">
      <w:pPr>
        <w:pStyle w:val="a6"/>
        <w:ind w:left="567" w:firstLine="708"/>
      </w:pPr>
      <w:r>
        <w:t>2. Зберегти дані як CSV файл [Користувач повинен мати можливість зберегти файл після його редагування] (Виконується в 50% випадків);</w:t>
      </w:r>
    </w:p>
    <w:p w14:paraId="6E9DEE7B" w14:textId="77777777" w:rsidR="00B80B3E" w:rsidRDefault="00B80B3E" w:rsidP="00B80B3E">
      <w:pPr>
        <w:pStyle w:val="a6"/>
        <w:ind w:left="567" w:firstLine="708"/>
      </w:pPr>
      <w:r>
        <w:t>3. Зберегти діаграму в форматі PNG [Користувач повинен мати можливість зберегти діаграми в PNG форматі для можливості подальшого використання] (Виконується в 20% випадків);</w:t>
      </w:r>
    </w:p>
    <w:p w14:paraId="3BD2E57C" w14:textId="77777777" w:rsidR="00B80B3E" w:rsidRDefault="00B80B3E" w:rsidP="00B80B3E">
      <w:pPr>
        <w:pStyle w:val="a6"/>
        <w:ind w:left="567" w:firstLine="708"/>
      </w:pPr>
      <w:r>
        <w:t>4. Побудувати діаграму [Користувач повинен мати можливість будувати діаграми за данням таблиці]. (Виконується в 99% випадків);</w:t>
      </w:r>
    </w:p>
    <w:p w14:paraId="24BAA92E" w14:textId="77777777" w:rsidR="00B80B3E" w:rsidRDefault="00E62215" w:rsidP="00B80B3E">
      <w:pPr>
        <w:pStyle w:val="a6"/>
        <w:ind w:left="567" w:firstLine="708"/>
      </w:pPr>
      <w:r>
        <w:t>5. Змінити дані в таблиці</w:t>
      </w:r>
      <w:r w:rsidR="00B80B3E">
        <w:t xml:space="preserve">[Автоматично змінюється </w:t>
      </w:r>
      <w:r>
        <w:t>графічна</w:t>
      </w:r>
      <w:r w:rsidR="00B80B3E">
        <w:t xml:space="preserve"> область] (Виконується в 75% випадків)</w:t>
      </w:r>
    </w:p>
    <w:p w14:paraId="27F9091A" w14:textId="77777777" w:rsidR="00B80B3E" w:rsidRDefault="00B80B3E" w:rsidP="00B80B3E">
      <w:pPr>
        <w:pStyle w:val="a6"/>
        <w:ind w:left="567" w:firstLine="708"/>
      </w:pPr>
    </w:p>
    <w:p w14:paraId="17DEF78D" w14:textId="77777777" w:rsidR="00B80B3E" w:rsidRDefault="00B80B3E" w:rsidP="00B80B3E">
      <w:pPr>
        <w:pStyle w:val="a6"/>
      </w:pPr>
      <w:r>
        <w:t>3. Прецедент закінчується, коли користувач завершує роботу з додатком.</w:t>
      </w:r>
    </w:p>
    <w:p w14:paraId="5FCB8C2D" w14:textId="77777777" w:rsidR="00B80B3E" w:rsidRDefault="00B80B3E" w:rsidP="00B80B3E">
      <w:pPr>
        <w:pStyle w:val="a6"/>
      </w:pPr>
    </w:p>
    <w:p w14:paraId="1ECD7DC8" w14:textId="77777777" w:rsidR="00B80B3E" w:rsidRDefault="00B80B3E" w:rsidP="00B80B3E">
      <w:pPr>
        <w:pStyle w:val="a6"/>
      </w:pPr>
    </w:p>
    <w:p w14:paraId="4C5F168E" w14:textId="77777777" w:rsidR="00B80B3E" w:rsidRDefault="00B80B3E" w:rsidP="00B80B3E">
      <w:pPr>
        <w:pStyle w:val="a6"/>
      </w:pPr>
    </w:p>
    <w:p w14:paraId="76F12890" w14:textId="77777777" w:rsidR="00B80B3E" w:rsidRDefault="00B80B3E" w:rsidP="00B80B3E">
      <w:pPr>
        <w:pStyle w:val="a6"/>
      </w:pPr>
    </w:p>
    <w:p w14:paraId="1CAE1A7F" w14:textId="77777777" w:rsidR="00B80B3E" w:rsidRDefault="00B80B3E" w:rsidP="00B80B3E">
      <w:pPr>
        <w:pStyle w:val="a6"/>
      </w:pPr>
    </w:p>
    <w:p w14:paraId="5E3B291E" w14:textId="77777777" w:rsidR="00B80B3E" w:rsidRDefault="00B80B3E" w:rsidP="00B80B3E">
      <w:pPr>
        <w:pStyle w:val="a6"/>
      </w:pPr>
    </w:p>
    <w:p w14:paraId="1EA53978" w14:textId="77777777" w:rsidR="00B80B3E" w:rsidRDefault="00B80B3E" w:rsidP="00B80B3E">
      <w:pPr>
        <w:pStyle w:val="a6"/>
      </w:pPr>
    </w:p>
    <w:p w14:paraId="439A74B4" w14:textId="77777777" w:rsidR="00B80B3E" w:rsidRDefault="00B80B3E" w:rsidP="00B80B3E">
      <w:pPr>
        <w:pStyle w:val="a6"/>
      </w:pPr>
    </w:p>
    <w:p w14:paraId="177BFB81" w14:textId="77777777" w:rsidR="00B80B3E" w:rsidRDefault="00B80B3E" w:rsidP="00B80B3E">
      <w:pPr>
        <w:pStyle w:val="a6"/>
      </w:pPr>
    </w:p>
    <w:p w14:paraId="0A6C3CBD" w14:textId="77777777" w:rsidR="00B80B3E" w:rsidRDefault="00B80B3E" w:rsidP="00B80B3E">
      <w:pPr>
        <w:pStyle w:val="a6"/>
      </w:pPr>
    </w:p>
    <w:p w14:paraId="7562CCF7" w14:textId="77777777" w:rsidR="00B80B3E" w:rsidRPr="009D36BB" w:rsidRDefault="000E7448" w:rsidP="00B80B3E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lastRenderedPageBreak/>
        <w:t xml:space="preserve">2.4 </w:t>
      </w:r>
      <w:r w:rsidR="00B80B3E">
        <w:rPr>
          <w:b/>
          <w:sz w:val="28"/>
          <w:szCs w:val="28"/>
          <w:lang w:val="uk-UA"/>
        </w:rPr>
        <w:t>Діаграма граничних класі</w:t>
      </w:r>
      <w:r w:rsidR="00B80B3E" w:rsidRPr="009D36BB">
        <w:rPr>
          <w:b/>
          <w:sz w:val="28"/>
          <w:szCs w:val="28"/>
          <w:lang w:val="uk-UA"/>
        </w:rPr>
        <w:t>в</w:t>
      </w:r>
      <w:r w:rsidR="00B80B3E" w:rsidRPr="009D36BB">
        <w:rPr>
          <w:b/>
          <w:sz w:val="28"/>
          <w:szCs w:val="28"/>
          <w:lang w:val="en-US"/>
        </w:rPr>
        <w:t>:</w:t>
      </w:r>
    </w:p>
    <w:p w14:paraId="6A5E034F" w14:textId="77777777" w:rsidR="00B80B3E" w:rsidRPr="009D36BB" w:rsidRDefault="00E62215" w:rsidP="00B80B3E">
      <w:pPr>
        <w:spacing w:before="100" w:beforeAutospacing="1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14415" cy="5895975"/>
            <wp:effectExtent l="0" t="0" r="0" b="0"/>
            <wp:docPr id="38" name="Рисунок 38" descr="C:\Users\Кристина\Desktop\untitledModel_diagramdrower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Кристина\Desktop\untitledModel_diagramdrower_clas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1D6F9" w14:textId="77777777" w:rsidR="00B80B3E" w:rsidRDefault="00927366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</w:t>
      </w:r>
      <w:r w:rsidR="008053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2.2</w:t>
      </w:r>
      <w:r w:rsidR="00B80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Діаграма граничних класів</w:t>
      </w:r>
    </w:p>
    <w:p w14:paraId="4890F02A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5A4FB3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B07B11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76E0A86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969E3B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411853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4EE84B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E324B4E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7FC2CE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614002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E19181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97B03E" w14:textId="77777777" w:rsidR="00B80B3E" w:rsidRP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512513" w14:textId="77777777" w:rsidR="00927366" w:rsidRDefault="0055709F" w:rsidP="00B80B3E">
      <w:pPr>
        <w:pStyle w:val="a6"/>
      </w:pPr>
      <w:r>
        <w:lastRenderedPageBreak/>
        <w:br w:type="page"/>
      </w:r>
    </w:p>
    <w:p w14:paraId="1D08089F" w14:textId="77777777" w:rsidR="00927366" w:rsidRDefault="00927366" w:rsidP="00927366">
      <w:pPr>
        <w:pStyle w:val="1"/>
        <w:rPr>
          <w:lang w:val="en-US"/>
        </w:rPr>
      </w:pPr>
      <w:bookmarkStart w:id="114" w:name="_Toc319596722"/>
      <w:bookmarkStart w:id="115" w:name="_Toc319873494"/>
      <w:r>
        <w:lastRenderedPageBreak/>
        <w:t>Розробка програмного забезпечення</w:t>
      </w:r>
      <w:bookmarkEnd w:id="114"/>
      <w:bookmarkEnd w:id="115"/>
    </w:p>
    <w:p w14:paraId="583F7083" w14:textId="77777777" w:rsidR="0055709F" w:rsidRDefault="000E7448" w:rsidP="00B80B3E">
      <w:pPr>
        <w:pStyle w:val="a6"/>
        <w:rPr>
          <w:b/>
        </w:rPr>
      </w:pPr>
      <w:r>
        <w:rPr>
          <w:b/>
          <w:lang w:val="en-GB"/>
        </w:rPr>
        <w:t>3.1</w:t>
      </w:r>
      <w:r w:rsidR="00927366">
        <w:rPr>
          <w:b/>
        </w:rPr>
        <w:t>Т</w:t>
      </w:r>
      <w:r w:rsidR="00B80B3E" w:rsidRPr="00B80B3E">
        <w:rPr>
          <w:b/>
        </w:rPr>
        <w:t>аблиця відповідності елементів дизайну і класів з бібліотеки Swing</w:t>
      </w:r>
    </w:p>
    <w:p w14:paraId="14CC26A3" w14:textId="77777777" w:rsidR="00B80B3E" w:rsidRPr="00927366" w:rsidRDefault="00927366" w:rsidP="00927366">
      <w:pPr>
        <w:pStyle w:val="a6"/>
        <w:jc w:val="right"/>
      </w:pPr>
      <w:r w:rsidRPr="00927366">
        <w:t>Таблиця 3.1. Відповідності елементів</w:t>
      </w:r>
    </w:p>
    <w:tbl>
      <w:tblPr>
        <w:tblpPr w:leftFromText="180" w:rightFromText="180" w:vertAnchor="text" w:horzAnchor="margin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4"/>
        <w:gridCol w:w="4937"/>
      </w:tblGrid>
      <w:tr w:rsidR="00B80B3E" w:rsidRPr="00592F88" w14:paraId="60ADF7D8" w14:textId="77777777" w:rsidTr="00866202">
        <w:trPr>
          <w:trHeight w:val="290"/>
        </w:trPr>
        <w:tc>
          <w:tcPr>
            <w:tcW w:w="4634" w:type="dxa"/>
            <w:vAlign w:val="center"/>
          </w:tcPr>
          <w:p w14:paraId="76F2F4E8" w14:textId="77777777" w:rsidR="00B80B3E" w:rsidRPr="00592F88" w:rsidRDefault="00927366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</w:t>
            </w:r>
            <w:r w:rsidR="00B80B3E">
              <w:rPr>
                <w:sz w:val="28"/>
                <w:szCs w:val="28"/>
                <w:lang w:val="uk-UA"/>
              </w:rPr>
              <w:t>м</w:t>
            </w:r>
            <w:r w:rsidR="00B80B3E" w:rsidRPr="00592F8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4937" w:type="dxa"/>
            <w:vAlign w:val="center"/>
          </w:tcPr>
          <w:p w14:paraId="61AA633D" w14:textId="77777777"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  <w:lang w:val="en-US"/>
              </w:rPr>
              <w:t>Swing</w:t>
            </w:r>
          </w:p>
        </w:tc>
      </w:tr>
      <w:tr w:rsidR="00B80B3E" w:rsidRPr="00592F88" w14:paraId="0D4EEC4F" w14:textId="77777777" w:rsidTr="00866202">
        <w:trPr>
          <w:trHeight w:val="290"/>
        </w:trPr>
        <w:tc>
          <w:tcPr>
            <w:tcW w:w="4634" w:type="dxa"/>
            <w:vAlign w:val="center"/>
          </w:tcPr>
          <w:p w14:paraId="0D0A0DC3" w14:textId="77777777"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БарМеню</w:t>
            </w:r>
          </w:p>
        </w:tc>
        <w:tc>
          <w:tcPr>
            <w:tcW w:w="4937" w:type="dxa"/>
            <w:vAlign w:val="center"/>
          </w:tcPr>
          <w:p w14:paraId="55BEA1B8" w14:textId="77777777"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JMenuBar</w:t>
            </w:r>
          </w:p>
        </w:tc>
      </w:tr>
      <w:tr w:rsidR="00B80B3E" w:rsidRPr="00592F88" w14:paraId="01F47B1E" w14:textId="77777777" w:rsidTr="00866202">
        <w:trPr>
          <w:trHeight w:val="290"/>
        </w:trPr>
        <w:tc>
          <w:tcPr>
            <w:tcW w:w="4634" w:type="dxa"/>
            <w:vAlign w:val="center"/>
          </w:tcPr>
          <w:p w14:paraId="27CC4BB9" w14:textId="77777777"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Меню «</w:t>
            </w:r>
            <w:r w:rsidRPr="004856CA">
              <w:rPr>
                <w:sz w:val="28"/>
                <w:szCs w:val="28"/>
                <w:lang w:val="en-US"/>
              </w:rPr>
              <w:t>File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14:paraId="6381B473" w14:textId="77777777"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</w:t>
            </w:r>
          </w:p>
        </w:tc>
      </w:tr>
      <w:tr w:rsidR="00B80B3E" w:rsidRPr="00592F88" w14:paraId="709D765D" w14:textId="77777777" w:rsidTr="00866202">
        <w:trPr>
          <w:trHeight w:val="647"/>
        </w:trPr>
        <w:tc>
          <w:tcPr>
            <w:tcW w:w="4634" w:type="dxa"/>
            <w:vAlign w:val="center"/>
          </w:tcPr>
          <w:p w14:paraId="1B23F17D" w14:textId="77777777"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Компонент меню «</w:t>
            </w:r>
            <w:r>
              <w:rPr>
                <w:sz w:val="28"/>
                <w:szCs w:val="28"/>
                <w:lang w:val="en-US"/>
              </w:rPr>
              <w:t>Open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14:paraId="4CF3F5BE" w14:textId="77777777"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JMenuItem</w:t>
            </w:r>
          </w:p>
          <w:p w14:paraId="462766BF" w14:textId="77777777"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B80B3E" w:rsidRPr="004856CA" w14:paraId="01812AEC" w14:textId="77777777" w:rsidTr="00866202">
        <w:trPr>
          <w:trHeight w:val="569"/>
        </w:trPr>
        <w:tc>
          <w:tcPr>
            <w:tcW w:w="4634" w:type="dxa"/>
            <w:vAlign w:val="center"/>
          </w:tcPr>
          <w:p w14:paraId="63D2CAD7" w14:textId="77777777"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csv</w:t>
            </w:r>
            <w:r w:rsidRPr="004856CA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4937" w:type="dxa"/>
            <w:vAlign w:val="center"/>
          </w:tcPr>
          <w:p w14:paraId="28BC7A17" w14:textId="77777777"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14:paraId="61A491FB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14:paraId="478653D5" w14:textId="77777777" w:rsidTr="00866202">
        <w:trPr>
          <w:trHeight w:val="843"/>
        </w:trPr>
        <w:tc>
          <w:tcPr>
            <w:tcW w:w="4634" w:type="dxa"/>
            <w:vAlign w:val="center"/>
          </w:tcPr>
          <w:p w14:paraId="53583FF4" w14:textId="77777777"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png</w:t>
            </w:r>
            <w:r w:rsidRPr="004856CA">
              <w:rPr>
                <w:sz w:val="28"/>
                <w:szCs w:val="28"/>
                <w:lang w:val="en-US"/>
              </w:rPr>
              <w:t xml:space="preserve"> »</w:t>
            </w:r>
          </w:p>
        </w:tc>
        <w:tc>
          <w:tcPr>
            <w:tcW w:w="4937" w:type="dxa"/>
            <w:vAlign w:val="center"/>
          </w:tcPr>
          <w:p w14:paraId="7B9A5186" w14:textId="77777777"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14:paraId="6A367DD5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14:paraId="23DEE5A8" w14:textId="77777777" w:rsidTr="00866202">
        <w:trPr>
          <w:trHeight w:val="594"/>
        </w:trPr>
        <w:tc>
          <w:tcPr>
            <w:tcW w:w="4634" w:type="dxa"/>
            <w:vAlign w:val="center"/>
          </w:tcPr>
          <w:p w14:paraId="074AEB19" w14:textId="77777777"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Файловый д</w:t>
            </w:r>
            <w:r w:rsidR="00927366"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uk-UA"/>
              </w:rPr>
              <w:t>алог</w:t>
            </w:r>
          </w:p>
        </w:tc>
        <w:tc>
          <w:tcPr>
            <w:tcW w:w="4937" w:type="dxa"/>
            <w:vAlign w:val="center"/>
          </w:tcPr>
          <w:p w14:paraId="6029D3F4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JFileChooser</w:t>
            </w:r>
          </w:p>
          <w:p w14:paraId="3FB5287C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14:paraId="400FB427" w14:textId="77777777" w:rsidTr="00866202">
        <w:trPr>
          <w:trHeight w:val="581"/>
        </w:trPr>
        <w:tc>
          <w:tcPr>
            <w:tcW w:w="4634" w:type="dxa"/>
            <w:vAlign w:val="center"/>
          </w:tcPr>
          <w:p w14:paraId="391D11E2" w14:textId="77777777"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>
              <w:rPr>
                <w:sz w:val="28"/>
                <w:szCs w:val="28"/>
                <w:lang w:val="uk-UA"/>
              </w:rPr>
              <w:t>таблиц</w:t>
            </w:r>
            <w:r w:rsidR="00927366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4937" w:type="dxa"/>
            <w:vAlign w:val="center"/>
          </w:tcPr>
          <w:p w14:paraId="2B43D941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  <w:p w14:paraId="64F25765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80B3E" w:rsidRPr="004856CA" w14:paraId="75D51EB6" w14:textId="77777777" w:rsidTr="00866202">
        <w:trPr>
          <w:trHeight w:val="304"/>
        </w:trPr>
        <w:tc>
          <w:tcPr>
            <w:tcW w:w="4634" w:type="dxa"/>
            <w:vAlign w:val="center"/>
          </w:tcPr>
          <w:p w14:paraId="357F1CAD" w14:textId="77777777"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uk-UA"/>
              </w:rPr>
              <w:t>аблиц</w:t>
            </w:r>
            <w:r w:rsidR="00927366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4937" w:type="dxa"/>
            <w:vAlign w:val="center"/>
          </w:tcPr>
          <w:p w14:paraId="687BF0E3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Javax.swing.JTable</w:t>
            </w:r>
          </w:p>
        </w:tc>
      </w:tr>
      <w:tr w:rsidR="00B80B3E" w:rsidRPr="004856CA" w14:paraId="5B18EF66" w14:textId="77777777" w:rsidTr="00866202">
        <w:trPr>
          <w:trHeight w:val="304"/>
        </w:trPr>
        <w:tc>
          <w:tcPr>
            <w:tcW w:w="4634" w:type="dxa"/>
            <w:vAlign w:val="center"/>
          </w:tcPr>
          <w:p w14:paraId="0C081BB0" w14:textId="77777777" w:rsidR="00B80B3E" w:rsidRPr="004856CA" w:rsidRDefault="00B80B3E" w:rsidP="0092736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 w:rsidR="00927366">
              <w:rPr>
                <w:sz w:val="28"/>
                <w:szCs w:val="28"/>
                <w:lang w:val="uk-UA"/>
              </w:rPr>
              <w:t>малювання</w:t>
            </w:r>
          </w:p>
        </w:tc>
        <w:tc>
          <w:tcPr>
            <w:tcW w:w="4937" w:type="dxa"/>
            <w:vAlign w:val="center"/>
          </w:tcPr>
          <w:p w14:paraId="2E1AF43F" w14:textId="77777777"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</w:tc>
      </w:tr>
    </w:tbl>
    <w:p w14:paraId="66A50614" w14:textId="77777777"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E707ED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3128070F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67A39CDE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0AC5E95D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659639CC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4F343CF9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2213EB95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714185C6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79B5E42D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51FF9E3D" w14:textId="77777777"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14:paraId="566668CB" w14:textId="77777777" w:rsidR="00927366" w:rsidRDefault="000E7448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GB"/>
        </w:rPr>
        <w:t xml:space="preserve">3.2 </w:t>
      </w:r>
      <w:r w:rsidR="00B33712" w:rsidRPr="00B33712">
        <w:rPr>
          <w:b/>
          <w:sz w:val="28"/>
          <w:szCs w:val="28"/>
          <w:lang w:val="uk-UA"/>
        </w:rPr>
        <w:t>Скріншоти програми</w:t>
      </w:r>
    </w:p>
    <w:p w14:paraId="31CF1D65" w14:textId="77777777" w:rsidR="00B33712" w:rsidRDefault="00FE14C6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84915" cy="5117910"/>
            <wp:effectExtent l="19050" t="0" r="6135" b="0"/>
            <wp:docPr id="39" name="Рисунок 39" descr="C:\Users\Кристина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Кристина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12" cy="513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789E0" w14:textId="77777777" w:rsidR="00B33712" w:rsidRPr="00B33712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B33712">
        <w:rPr>
          <w:sz w:val="28"/>
          <w:szCs w:val="28"/>
          <w:lang w:val="uk-UA"/>
        </w:rPr>
        <w:t>Рисунок 3.1. Створення нової діаграми</w:t>
      </w:r>
    </w:p>
    <w:p w14:paraId="43613C94" w14:textId="77777777" w:rsidR="00927366" w:rsidRDefault="00FE14C6" w:rsidP="00181D7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14415" cy="3889375"/>
            <wp:effectExtent l="19050" t="0" r="635" b="0"/>
            <wp:docPr id="40" name="Рисунок 40" descr="C:\Users\Кристина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ристина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DCA51" w14:textId="77777777"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3.2. Відкриття файлу</w:t>
      </w:r>
    </w:p>
    <w:p w14:paraId="1D274305" w14:textId="77777777" w:rsidR="00927366" w:rsidRDefault="00FE14C6" w:rsidP="00B3371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14415" cy="4053205"/>
            <wp:effectExtent l="19050" t="0" r="635" b="0"/>
            <wp:docPr id="41" name="Рисунок 41" descr="C:\Users\Кристина\Desktop\Снимок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Кристина\Desktop\Снимок2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2D622" w14:textId="77777777"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3.3. Побудована діаграма</w:t>
      </w:r>
    </w:p>
    <w:p w14:paraId="4D1D9C7C" w14:textId="77777777"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04091B7D" w14:textId="77777777"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C70471A" w14:textId="77777777" w:rsidR="00331FD2" w:rsidRPr="001C4546" w:rsidRDefault="00331FD2" w:rsidP="00331FD2">
      <w:pPr>
        <w:pStyle w:val="Bold"/>
        <w:rPr>
          <w:lang w:val="uk-UA"/>
        </w:rPr>
      </w:pPr>
      <w:bookmarkStart w:id="116" w:name="_Toc319596724"/>
      <w:bookmarkStart w:id="117" w:name="_Toc319873495"/>
      <w:r w:rsidRPr="001C4546">
        <w:rPr>
          <w:lang w:val="uk-UA"/>
        </w:rPr>
        <w:t>Специфікація класів</w:t>
      </w:r>
      <w:bookmarkEnd w:id="116"/>
      <w:bookmarkEnd w:id="117"/>
    </w:p>
    <w:p w14:paraId="2A648F3B" w14:textId="77777777" w:rsidR="00FE14C6" w:rsidRDefault="001C4E75" w:rsidP="00FE14C6">
      <w:pPr>
        <w:rPr>
          <w:color w:val="000000"/>
        </w:rPr>
      </w:pPr>
      <w:bookmarkStart w:id="118" w:name="skip-navbar_top"/>
      <w:bookmarkEnd w:id="118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p w14:paraId="6ED79BBA" w14:textId="77777777"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CSVProcessor</w:t>
      </w:r>
    </w:p>
    <w:p w14:paraId="607E31D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14:paraId="644B0E4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79" name="Рисунок 7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diagram_builder.CSVProcessor</w:t>
      </w:r>
    </w:p>
    <w:p w14:paraId="2E7069DA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26" style="width:0;height:1.5pt" o:hralign="center" o:hrstd="t" o:hr="t" fillcolor="#a0a0a0" stroked="f"/>
        </w:pict>
      </w:r>
    </w:p>
    <w:p w14:paraId="2999ADC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CSVProcessor</w:t>
      </w:r>
    </w:p>
    <w:p w14:paraId="07ACA67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java.lang.Object</w:t>
      </w:r>
    </w:p>
    <w:p w14:paraId="057B617A" w14:textId="77777777"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t xml:space="preserve">Читає та записує файли формату *.csv </w:t>
      </w:r>
    </w:p>
    <w:p w14:paraId="69573FE9" w14:textId="77777777"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Author:</w:t>
      </w:r>
    </w:p>
    <w:p w14:paraId="533BCF7F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Стремецький Олексій</w:t>
      </w:r>
    </w:p>
    <w:p w14:paraId="38940CA9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41"/>
        <w:gridCol w:w="4541"/>
      </w:tblGrid>
      <w:tr w:rsidR="00FE14C6" w14:paraId="4D93AD4C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22B67AD9" w14:textId="77777777" w:rsidR="00FE14C6" w:rsidRDefault="00FE14C6">
            <w:pPr>
              <w:rPr>
                <w:b/>
                <w:bCs/>
                <w:color w:val="000000"/>
              </w:rPr>
            </w:pPr>
            <w:bookmarkStart w:id="119" w:name="field_summary"/>
            <w:bookmarkEnd w:id="119"/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14:paraId="556FF5D6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6C2DFA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2CA2D8" w14:textId="77777777" w:rsidR="00FE14C6" w:rsidRDefault="001C4E75">
            <w:pPr>
              <w:rPr>
                <w:color w:val="000000"/>
              </w:rPr>
            </w:pPr>
            <w:hyperlink r:id="rId16" w:anchor="parsedTable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parsedTable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Розібрана таблиця</w:t>
            </w:r>
          </w:p>
        </w:tc>
      </w:tr>
      <w:tr w:rsidR="00FE14C6" w14:paraId="75814217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36E384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31173" w14:textId="77777777" w:rsidR="00FE14C6" w:rsidRDefault="001C4E75">
            <w:pPr>
              <w:rPr>
                <w:color w:val="000000"/>
              </w:rPr>
            </w:pPr>
            <w:hyperlink r:id="rId17" w:anchor="serializedFileName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serializedFileName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Ім'я сереалізованого файлу</w:t>
            </w:r>
          </w:p>
        </w:tc>
      </w:tr>
      <w:tr w:rsidR="00FE14C6" w14:paraId="56E5A736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D159F9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59BC5" w14:textId="77777777" w:rsidR="00FE14C6" w:rsidRDefault="001C4E75">
            <w:pPr>
              <w:rPr>
                <w:color w:val="000000"/>
              </w:rPr>
            </w:pPr>
            <w:hyperlink r:id="rId18" w:anchor="table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table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Завантажена таблиця</w:t>
            </w:r>
          </w:p>
        </w:tc>
      </w:tr>
    </w:tbl>
    <w:p w14:paraId="434CA9DE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Start w:id="120" w:name="constructor_summary"/>
      <w:bookmarkEnd w:id="12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93"/>
        <w:gridCol w:w="589"/>
      </w:tblGrid>
      <w:tr w:rsidR="00FE14C6" w14:paraId="5C04D02A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F1D8F06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14:paraId="1A358194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2C62E" w14:textId="77777777" w:rsidR="00FE14C6" w:rsidRDefault="001C4E75">
            <w:pPr>
              <w:rPr>
                <w:color w:val="000000"/>
              </w:rPr>
            </w:pPr>
            <w:hyperlink r:id="rId19" w:anchor="CSVProcessor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CSVProcessor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9B444" w14:textId="77777777" w:rsidR="00FE14C6" w:rsidRDefault="00FE14C6">
            <w:pPr>
              <w:rPr>
                <w:sz w:val="20"/>
                <w:szCs w:val="20"/>
              </w:rPr>
            </w:pPr>
          </w:p>
        </w:tc>
      </w:tr>
    </w:tbl>
    <w:p w14:paraId="11B8BB53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Start w:id="121" w:name="method_summary"/>
      <w:bookmarkEnd w:id="12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26"/>
        <w:gridCol w:w="5956"/>
      </w:tblGrid>
      <w:tr w:rsidR="00FE14C6" w14:paraId="7DDD8FD0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76F7073C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FE14C6" w14:paraId="52391EB4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32B0E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F781BE" w14:textId="77777777" w:rsidR="00FE14C6" w:rsidRDefault="001C4E75">
            <w:pPr>
              <w:rPr>
                <w:color w:val="000000"/>
              </w:rPr>
            </w:pPr>
            <w:hyperlink r:id="rId20" w:anchor="deserialize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deserialize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Десереалізувати ArrayList</w:t>
            </w:r>
          </w:p>
        </w:tc>
      </w:tr>
      <w:tr w:rsidR="00FE14C6" w14:paraId="7A93147B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BC092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F7916E" w14:textId="77777777" w:rsidR="00FE14C6" w:rsidRDefault="001C4E75">
            <w:pPr>
              <w:rPr>
                <w:color w:val="000000"/>
              </w:rPr>
            </w:pPr>
            <w:hyperlink r:id="rId21" w:anchor="findPos(java.lang.String, int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findPos</w:t>
              </w:r>
            </w:hyperlink>
            <w:r w:rsidR="00FE14C6">
              <w:rPr>
                <w:rStyle w:val="HTML1"/>
                <w:color w:val="000000"/>
              </w:rPr>
              <w:t>(java.lang.String temp, int tokens)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Знаходження зміщення помилки</w:t>
            </w:r>
          </w:p>
        </w:tc>
      </w:tr>
      <w:tr w:rsidR="00FE14C6" w14:paraId="78D6AB4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5A5B2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296F9" w14:textId="77777777" w:rsidR="00FE14C6" w:rsidRDefault="001C4E75">
            <w:pPr>
              <w:rPr>
                <w:color w:val="000000"/>
              </w:rPr>
            </w:pPr>
            <w:hyperlink r:id="rId22" w:anchor="getParsedTable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getParsedTable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Повертає розібраний масив</w:t>
            </w:r>
          </w:p>
        </w:tc>
      </w:tr>
      <w:tr w:rsidR="00FE14C6" w:rsidRPr="00F93F0C" w14:paraId="30702CF0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6381B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35852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23" w:anchor="loadFile(java.io.File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loadFile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(java.io.File file)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Завантажити</w:t>
            </w:r>
            <w:r w:rsidR="00FE14C6" w:rsidRPr="00FE14C6">
              <w:rPr>
                <w:color w:val="000000"/>
                <w:lang w:val="en-GB"/>
              </w:rPr>
              <w:t xml:space="preserve"> CSV </w:t>
            </w:r>
            <w:r w:rsidR="00FE14C6">
              <w:rPr>
                <w:color w:val="000000"/>
              </w:rPr>
              <w:t>файл</w:t>
            </w:r>
          </w:p>
        </w:tc>
      </w:tr>
      <w:tr w:rsidR="00FE14C6" w:rsidRPr="00F93F0C" w14:paraId="060FC05E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8C36F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E67C4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24" w:anchor="loadFile(java.lang.String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loadFile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(java.lang.String fileName)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Завантажити</w:t>
            </w:r>
            <w:r w:rsidR="00FE14C6" w:rsidRPr="00FE14C6">
              <w:rPr>
                <w:color w:val="000000"/>
                <w:lang w:val="en-GB"/>
              </w:rPr>
              <w:t xml:space="preserve"> CSV </w:t>
            </w:r>
            <w:r w:rsidR="00FE14C6">
              <w:rPr>
                <w:color w:val="000000"/>
              </w:rPr>
              <w:t>файл</w:t>
            </w:r>
          </w:p>
        </w:tc>
      </w:tr>
      <w:tr w:rsidR="00FE14C6" w14:paraId="44637476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39AC9" w14:textId="77777777" w:rsidR="00FE14C6" w:rsidRDefault="00FE14C6">
            <w:pPr>
              <w:jc w:val="right"/>
              <w:rPr>
                <w:color w:val="000000"/>
              </w:rPr>
            </w:pPr>
            <w:r w:rsidRPr="00FE14C6">
              <w:rPr>
                <w:rStyle w:val="HTML1"/>
                <w:color w:val="000000"/>
                <w:lang w:val="en-GB"/>
              </w:rPr>
              <w:t> </w:t>
            </w:r>
            <w:r>
              <w:rPr>
                <w:rStyle w:val="HTML1"/>
                <w:color w:val="000000"/>
              </w:rPr>
              <w:t>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5D32F" w14:textId="77777777" w:rsidR="00FE14C6" w:rsidRDefault="001C4E75">
            <w:pPr>
              <w:rPr>
                <w:color w:val="000000"/>
              </w:rPr>
            </w:pPr>
            <w:hyperlink r:id="rId25" w:anchor="parse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parse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Розбирає завантажений ArrayList</w:t>
            </w:r>
          </w:p>
        </w:tc>
      </w:tr>
      <w:tr w:rsidR="00FE14C6" w14:paraId="32FDB7B5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7AA29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7B1D3" w14:textId="77777777" w:rsidR="00FE14C6" w:rsidRDefault="001C4E75">
            <w:pPr>
              <w:rPr>
                <w:color w:val="000000"/>
              </w:rPr>
            </w:pPr>
            <w:hyperlink r:id="rId26" w:anchor="saveFile(java.util.ArrayList, java.io.File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saveFile</w:t>
              </w:r>
            </w:hyperlink>
            <w:r w:rsidR="00FE14C6">
              <w:rPr>
                <w:rStyle w:val="HTML1"/>
                <w:color w:val="000000"/>
              </w:rPr>
              <w:t>(java.util.ArrayList&lt;java.lang.String&gt; table, java.io.File file)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</w:r>
            <w:r w:rsidR="00FE14C6">
              <w:rPr>
                <w:color w:val="000000"/>
              </w:rPr>
              <w:lastRenderedPageBreak/>
              <w:t>          Збреження CSV файлу</w:t>
            </w:r>
          </w:p>
        </w:tc>
      </w:tr>
      <w:tr w:rsidR="00FE14C6" w14:paraId="676CE1C0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D5C3E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886EC" w14:textId="77777777" w:rsidR="00FE14C6" w:rsidRDefault="001C4E75">
            <w:pPr>
              <w:rPr>
                <w:color w:val="000000"/>
              </w:rPr>
            </w:pPr>
            <w:hyperlink r:id="rId27" w:anchor="saveFile(java.util.ArrayList, java.lang.String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saveFile</w:t>
              </w:r>
            </w:hyperlink>
            <w:r w:rsidR="00FE14C6">
              <w:rPr>
                <w:rStyle w:val="HTML1"/>
                <w:color w:val="000000"/>
              </w:rPr>
              <w:t>(java.util.ArrayList&lt;java.lang.String&gt; table, java.lang.String fileName)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Збреження CSV файлу</w:t>
            </w:r>
          </w:p>
        </w:tc>
      </w:tr>
      <w:tr w:rsidR="00FE14C6" w:rsidRPr="00F93F0C" w14:paraId="629D952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D70AB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83BDF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28" w:anchor="serialize(java.util.ArrayList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serialize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(java.util.ArrayList&lt;java.lang.String&gt; table)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Сереалізування</w:t>
            </w:r>
            <w:r w:rsidR="00FE14C6" w:rsidRPr="00FE14C6">
              <w:rPr>
                <w:color w:val="000000"/>
                <w:lang w:val="en-GB"/>
              </w:rPr>
              <w:t xml:space="preserve"> ArrayList</w:t>
            </w:r>
          </w:p>
        </w:tc>
      </w:tr>
    </w:tbl>
    <w:p w14:paraId="526EF8E4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122" w:name="methods_inherited_from_class_java.lang.O"/>
      <w:bookmarkEnd w:id="122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24399BBA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64F1DDF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FE14C6" w:rsidRPr="00F93F0C" w14:paraId="1DD4663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7EC63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clone, equals, finalize, getClass, hashCode, notify, notifyAll, toString, wait, wait, wait</w:t>
            </w:r>
          </w:p>
        </w:tc>
      </w:tr>
    </w:tbl>
    <w:p w14:paraId="7860F934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6AFAC79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3B4541D1" w14:textId="77777777" w:rsidR="00FE14C6" w:rsidRDefault="00FE14C6">
            <w:pPr>
              <w:rPr>
                <w:b/>
                <w:bCs/>
                <w:color w:val="000000"/>
              </w:rPr>
            </w:pPr>
            <w:bookmarkStart w:id="123" w:name="field_detail"/>
            <w:bookmarkEnd w:id="123"/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14:paraId="31C6DAF2" w14:textId="77777777" w:rsidR="00FE14C6" w:rsidRDefault="00FE14C6" w:rsidP="00FE14C6">
      <w:pPr>
        <w:pStyle w:val="3"/>
        <w:rPr>
          <w:color w:val="000000"/>
        </w:rPr>
      </w:pPr>
      <w:bookmarkStart w:id="124" w:name="serializedFileName"/>
      <w:bookmarkEnd w:id="124"/>
      <w:r>
        <w:rPr>
          <w:color w:val="000000"/>
        </w:rPr>
        <w:t>serializedFileName</w:t>
      </w:r>
    </w:p>
    <w:p w14:paraId="34CA44AA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final java.lang.String </w:t>
      </w:r>
      <w:r>
        <w:rPr>
          <w:b/>
          <w:bCs/>
          <w:color w:val="000000"/>
        </w:rPr>
        <w:t>serializedFileName</w:t>
      </w:r>
    </w:p>
    <w:p w14:paraId="4EB903ED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Ім'я сереалізованого файлу </w:t>
      </w:r>
    </w:p>
    <w:p w14:paraId="2AD87098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4C64345C" w14:textId="77777777" w:rsidR="00FE14C6" w:rsidRDefault="001C4E75" w:rsidP="00FE14C6">
      <w:pPr>
        <w:ind w:left="720"/>
        <w:rPr>
          <w:color w:val="000000"/>
        </w:rPr>
      </w:pPr>
      <w:hyperlink r:id="rId29" w:anchor="diagram_builder.CSVProcessor.serializedFileName" w:history="1">
        <w:r w:rsidR="00FE14C6">
          <w:rPr>
            <w:rStyle w:val="a4"/>
          </w:rPr>
          <w:t>Constant Field Values</w:t>
        </w:r>
      </w:hyperlink>
    </w:p>
    <w:p w14:paraId="3B398FA7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28" style="width:0;height:1.5pt" o:hralign="center" o:hrstd="t" o:hr="t" fillcolor="#a0a0a0" stroked="f"/>
        </w:pict>
      </w:r>
    </w:p>
    <w:p w14:paraId="2A48D887" w14:textId="77777777" w:rsidR="00FE14C6" w:rsidRDefault="00FE14C6" w:rsidP="00FE14C6">
      <w:pPr>
        <w:pStyle w:val="3"/>
        <w:rPr>
          <w:color w:val="000000"/>
        </w:rPr>
      </w:pPr>
      <w:bookmarkStart w:id="125" w:name="table"/>
      <w:bookmarkEnd w:id="125"/>
      <w:r>
        <w:rPr>
          <w:color w:val="000000"/>
        </w:rPr>
        <w:t>table</w:t>
      </w:r>
    </w:p>
    <w:p w14:paraId="47A78B3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java.util.ArrayList&lt;java.lang.String&gt; </w:t>
      </w:r>
      <w:r>
        <w:rPr>
          <w:b/>
          <w:bCs/>
          <w:color w:val="000000"/>
        </w:rPr>
        <w:t>table</w:t>
      </w:r>
    </w:p>
    <w:p w14:paraId="01954E9F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Завантажена таблиця </w:t>
      </w:r>
    </w:p>
    <w:p w14:paraId="57F5EAB9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29" style="width:0;height:1.5pt" o:hralign="center" o:hrstd="t" o:hr="t" fillcolor="#a0a0a0" stroked="f"/>
        </w:pict>
      </w:r>
    </w:p>
    <w:p w14:paraId="103AA78F" w14:textId="77777777" w:rsidR="00FE14C6" w:rsidRDefault="00FE14C6" w:rsidP="00FE14C6">
      <w:pPr>
        <w:pStyle w:val="3"/>
        <w:rPr>
          <w:color w:val="000000"/>
        </w:rPr>
      </w:pPr>
      <w:bookmarkStart w:id="126" w:name="parsedTable"/>
      <w:bookmarkEnd w:id="126"/>
      <w:r>
        <w:rPr>
          <w:color w:val="000000"/>
        </w:rPr>
        <w:t>parsedTable</w:t>
      </w:r>
    </w:p>
    <w:p w14:paraId="353ACA8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double[][] </w:t>
      </w:r>
      <w:r>
        <w:rPr>
          <w:b/>
          <w:bCs/>
          <w:color w:val="000000"/>
        </w:rPr>
        <w:t>parsedTable</w:t>
      </w:r>
    </w:p>
    <w:p w14:paraId="2B796681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Розібрана таблиця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176B8CAA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B5E3030" w14:textId="77777777" w:rsidR="00FE14C6" w:rsidRDefault="00FE14C6">
            <w:pPr>
              <w:rPr>
                <w:b/>
                <w:bCs/>
                <w:color w:val="000000"/>
              </w:rPr>
            </w:pPr>
            <w:bookmarkStart w:id="127" w:name="constructor_detail"/>
            <w:bookmarkEnd w:id="127"/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14:paraId="1400068A" w14:textId="77777777" w:rsidR="00FE14C6" w:rsidRDefault="00FE14C6" w:rsidP="00FE14C6">
      <w:pPr>
        <w:pStyle w:val="3"/>
        <w:rPr>
          <w:color w:val="000000"/>
        </w:rPr>
      </w:pPr>
      <w:bookmarkStart w:id="128" w:name="CSVProcessor()"/>
      <w:bookmarkEnd w:id="128"/>
      <w:r>
        <w:rPr>
          <w:color w:val="000000"/>
        </w:rPr>
        <w:t>CSVProcessor</w:t>
      </w:r>
    </w:p>
    <w:p w14:paraId="6007991F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CSVProcessor</w:t>
      </w:r>
      <w:r>
        <w:rPr>
          <w:color w:val="00000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371D0279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1E8A34EC" w14:textId="77777777" w:rsidR="00FE14C6" w:rsidRDefault="00FE14C6">
            <w:pPr>
              <w:rPr>
                <w:b/>
                <w:bCs/>
                <w:color w:val="000000"/>
              </w:rPr>
            </w:pPr>
            <w:bookmarkStart w:id="129" w:name="method_detail"/>
            <w:bookmarkEnd w:id="129"/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14:paraId="6EF4B365" w14:textId="77777777" w:rsidR="00FE14C6" w:rsidRDefault="00FE14C6" w:rsidP="00FE14C6">
      <w:pPr>
        <w:pStyle w:val="3"/>
        <w:rPr>
          <w:color w:val="000000"/>
        </w:rPr>
      </w:pPr>
      <w:bookmarkStart w:id="130" w:name="loadFile(java.lang.String)"/>
      <w:bookmarkEnd w:id="130"/>
      <w:r>
        <w:rPr>
          <w:color w:val="000000"/>
        </w:rPr>
        <w:t>loadFile</w:t>
      </w:r>
    </w:p>
    <w:p w14:paraId="3C9328E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loadFile</w:t>
      </w:r>
      <w:r>
        <w:rPr>
          <w:color w:val="000000"/>
        </w:rPr>
        <w:t>(java.lang.String fileName)</w:t>
      </w:r>
    </w:p>
    <w:p w14:paraId="7495A9B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throws java.io.IOException</w:t>
      </w:r>
    </w:p>
    <w:p w14:paraId="2C9BE1D7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Завантажити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 </w:t>
      </w:r>
    </w:p>
    <w:p w14:paraId="7333B65D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14:paraId="21E81602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fileName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ім</w:t>
      </w:r>
      <w:r w:rsidRPr="00FE14C6">
        <w:rPr>
          <w:color w:val="000000"/>
          <w:lang w:val="en-GB"/>
        </w:rPr>
        <w:t>'</w:t>
      </w:r>
      <w:r>
        <w:rPr>
          <w:color w:val="000000"/>
        </w:rPr>
        <w:t>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5FA106E4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Returns:</w:t>
      </w:r>
      <w:r w:rsidRPr="00FE14C6">
        <w:rPr>
          <w:color w:val="000000"/>
          <w:lang w:val="en-GB"/>
        </w:rPr>
        <w:t xml:space="preserve"> </w:t>
      </w:r>
    </w:p>
    <w:p w14:paraId="3F925390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6B9C8304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14:paraId="6E5B2A22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14:paraId="3A6C59F5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0" style="width:0;height:1.5pt" o:hralign="center" o:hrstd="t" o:hr="t" fillcolor="#a0a0a0" stroked="f"/>
        </w:pict>
      </w:r>
    </w:p>
    <w:p w14:paraId="69C3CC5D" w14:textId="77777777" w:rsidR="00FE14C6" w:rsidRDefault="00FE14C6" w:rsidP="00FE14C6">
      <w:pPr>
        <w:pStyle w:val="3"/>
        <w:rPr>
          <w:color w:val="000000"/>
        </w:rPr>
      </w:pPr>
      <w:bookmarkStart w:id="131" w:name="loadFile(java.io.File)"/>
      <w:bookmarkEnd w:id="131"/>
      <w:r>
        <w:rPr>
          <w:color w:val="000000"/>
        </w:rPr>
        <w:t>loadFile</w:t>
      </w:r>
    </w:p>
    <w:p w14:paraId="17840D1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loadFile</w:t>
      </w:r>
      <w:r>
        <w:rPr>
          <w:color w:val="000000"/>
        </w:rPr>
        <w:t>(java.io.File file)</w:t>
      </w:r>
    </w:p>
    <w:p w14:paraId="3FF7D8A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throws java.io.IOException</w:t>
      </w:r>
    </w:p>
    <w:p w14:paraId="223EF3E1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lastRenderedPageBreak/>
        <w:t xml:space="preserve">Завантажити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 </w:t>
      </w:r>
    </w:p>
    <w:p w14:paraId="641ED295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14:paraId="0D8181C9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file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дескриптор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3C5CC5D3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Returns:</w:t>
      </w:r>
      <w:r w:rsidRPr="00FE14C6">
        <w:rPr>
          <w:color w:val="000000"/>
          <w:lang w:val="en-GB"/>
        </w:rPr>
        <w:t xml:space="preserve"> </w:t>
      </w:r>
    </w:p>
    <w:p w14:paraId="4E1E0645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70E35E01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14:paraId="5D9A3D81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14:paraId="0136627F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1" style="width:0;height:1.5pt" o:hralign="center" o:hrstd="t" o:hr="t" fillcolor="#a0a0a0" stroked="f"/>
        </w:pict>
      </w:r>
    </w:p>
    <w:p w14:paraId="1E6D5371" w14:textId="77777777" w:rsidR="00FE14C6" w:rsidRDefault="00FE14C6" w:rsidP="00FE14C6">
      <w:pPr>
        <w:pStyle w:val="3"/>
        <w:rPr>
          <w:color w:val="000000"/>
        </w:rPr>
      </w:pPr>
      <w:bookmarkStart w:id="132" w:name="deserialize()"/>
      <w:bookmarkEnd w:id="132"/>
      <w:r>
        <w:rPr>
          <w:color w:val="000000"/>
        </w:rPr>
        <w:t>deserialize</w:t>
      </w:r>
    </w:p>
    <w:p w14:paraId="6326DD7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deserialize</w:t>
      </w:r>
      <w:r>
        <w:rPr>
          <w:color w:val="000000"/>
        </w:rPr>
        <w:t>()</w:t>
      </w:r>
    </w:p>
    <w:p w14:paraId="650ABAD0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throws java.io.FileNotFoundException,</w:t>
      </w:r>
    </w:p>
    <w:p w14:paraId="67ADB5E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       java.io.IOException,</w:t>
      </w:r>
    </w:p>
    <w:p w14:paraId="0E28077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       java.lang.ClassNotFoundException</w:t>
      </w:r>
    </w:p>
    <w:p w14:paraId="30B2D13F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Десереалізувати</w:t>
      </w:r>
      <w:r w:rsidRPr="00FE14C6">
        <w:rPr>
          <w:color w:val="000000"/>
          <w:lang w:val="en-GB"/>
        </w:rPr>
        <w:t xml:space="preserve"> ArrayList </w:t>
      </w:r>
    </w:p>
    <w:p w14:paraId="57122B23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Returns:</w:t>
      </w:r>
      <w:r w:rsidRPr="00FE14C6">
        <w:rPr>
          <w:color w:val="000000"/>
          <w:lang w:val="en-GB"/>
        </w:rPr>
        <w:t xml:space="preserve"> </w:t>
      </w:r>
    </w:p>
    <w:p w14:paraId="6F0DC1F7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7DD72247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14:paraId="414B003E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java.io.FileNotFoundException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75552D80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  <w:r w:rsidRPr="00FE14C6">
        <w:rPr>
          <w:color w:val="000000"/>
          <w:lang w:val="en-GB"/>
        </w:rPr>
        <w:t xml:space="preserve"> </w:t>
      </w:r>
    </w:p>
    <w:p w14:paraId="5FBF85AD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java.lang.ClassNotFoundException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класу</w:t>
      </w:r>
    </w:p>
    <w:p w14:paraId="5178398E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2" style="width:0;height:1.5pt" o:hralign="center" o:hrstd="t" o:hr="t" fillcolor="#a0a0a0" stroked="f"/>
        </w:pict>
      </w:r>
    </w:p>
    <w:p w14:paraId="0C44D228" w14:textId="77777777" w:rsidR="00FE14C6" w:rsidRDefault="00FE14C6" w:rsidP="00FE14C6">
      <w:pPr>
        <w:pStyle w:val="3"/>
        <w:rPr>
          <w:color w:val="000000"/>
        </w:rPr>
      </w:pPr>
      <w:bookmarkStart w:id="133" w:name="saveFile(java.util.ArrayList,_java.lang."/>
      <w:bookmarkEnd w:id="133"/>
      <w:r>
        <w:rPr>
          <w:color w:val="000000"/>
        </w:rPr>
        <w:t>saveFile</w:t>
      </w:r>
    </w:p>
    <w:p w14:paraId="473F0CA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saveFile</w:t>
      </w:r>
      <w:r>
        <w:rPr>
          <w:color w:val="000000"/>
        </w:rPr>
        <w:t>(java.util.ArrayList&lt;java.lang.String&gt; table,</w:t>
      </w:r>
    </w:p>
    <w:p w14:paraId="58D4CDB0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java.lang.String fileName)</w:t>
      </w:r>
    </w:p>
    <w:p w14:paraId="76E3B82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throws java.io.IOException</w:t>
      </w:r>
    </w:p>
    <w:p w14:paraId="191D44A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Збреження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14:paraId="12DF9E67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27CC7FD4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table</w:t>
      </w:r>
      <w:r w:rsidRPr="00FE14C6">
        <w:rPr>
          <w:color w:val="000000"/>
          <w:lang w:val="uk-UA"/>
        </w:rPr>
        <w:t xml:space="preserve"> - </w:t>
      </w:r>
      <w:r>
        <w:rPr>
          <w:color w:val="000000"/>
        </w:rPr>
        <w:t>ArrayList</w:t>
      </w:r>
      <w:r w:rsidRPr="00FE14C6">
        <w:rPr>
          <w:color w:val="000000"/>
          <w:lang w:val="uk-UA"/>
        </w:rPr>
        <w:t xml:space="preserve"> з рядків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14:paraId="6B50BA82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fileName</w:t>
      </w:r>
      <w:r w:rsidRPr="00FE14C6">
        <w:rPr>
          <w:color w:val="000000"/>
          <w:lang w:val="uk-UA"/>
        </w:rPr>
        <w:t xml:space="preserve"> - ім'я файлу </w:t>
      </w:r>
    </w:p>
    <w:p w14:paraId="13100CE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Throws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69CBE789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java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IOException</w:t>
      </w:r>
      <w:r w:rsidRPr="00FE14C6">
        <w:rPr>
          <w:color w:val="000000"/>
          <w:lang w:val="uk-UA"/>
        </w:rPr>
        <w:t xml:space="preserve"> - виключення вводу-виводу</w:t>
      </w:r>
    </w:p>
    <w:p w14:paraId="4E7E6901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3" style="width:0;height:1.5pt" o:hralign="center" o:hrstd="t" o:hr="t" fillcolor="#a0a0a0" stroked="f"/>
        </w:pict>
      </w:r>
    </w:p>
    <w:p w14:paraId="628F3D54" w14:textId="77777777" w:rsidR="00FE14C6" w:rsidRDefault="00FE14C6" w:rsidP="00FE14C6">
      <w:pPr>
        <w:pStyle w:val="3"/>
        <w:rPr>
          <w:color w:val="000000"/>
        </w:rPr>
      </w:pPr>
      <w:bookmarkStart w:id="134" w:name="saveFile(java.util.ArrayList,_java.io.Fi"/>
      <w:bookmarkEnd w:id="134"/>
      <w:r>
        <w:rPr>
          <w:color w:val="000000"/>
        </w:rPr>
        <w:t>saveFile</w:t>
      </w:r>
    </w:p>
    <w:p w14:paraId="2C30A3E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saveFile</w:t>
      </w:r>
      <w:r>
        <w:rPr>
          <w:color w:val="000000"/>
        </w:rPr>
        <w:t>(java.util.ArrayList&lt;java.lang.String&gt; table,</w:t>
      </w:r>
    </w:p>
    <w:p w14:paraId="610D577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java.io.File file)</w:t>
      </w:r>
    </w:p>
    <w:p w14:paraId="57E276E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throws java.io.IOException</w:t>
      </w:r>
    </w:p>
    <w:p w14:paraId="25F87EF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Збреження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14:paraId="492BBE05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2E259C0F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table</w:t>
      </w:r>
      <w:r w:rsidRPr="00FE14C6">
        <w:rPr>
          <w:color w:val="000000"/>
          <w:lang w:val="uk-UA"/>
        </w:rPr>
        <w:t xml:space="preserve"> - </w:t>
      </w:r>
      <w:r>
        <w:rPr>
          <w:color w:val="000000"/>
        </w:rPr>
        <w:t>ArrayList</w:t>
      </w:r>
      <w:r w:rsidRPr="00FE14C6">
        <w:rPr>
          <w:color w:val="000000"/>
          <w:lang w:val="uk-UA"/>
        </w:rPr>
        <w:t xml:space="preserve"> з рядків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14:paraId="73E0C7E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file</w:t>
      </w:r>
      <w:r w:rsidRPr="00FE14C6">
        <w:rPr>
          <w:color w:val="000000"/>
          <w:lang w:val="uk-UA"/>
        </w:rPr>
        <w:t xml:space="preserve"> - дескриптор файлу </w:t>
      </w:r>
    </w:p>
    <w:p w14:paraId="1162150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Throws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7ACD9038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java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IOException</w:t>
      </w:r>
      <w:r w:rsidRPr="00FE14C6">
        <w:rPr>
          <w:color w:val="000000"/>
          <w:lang w:val="uk-UA"/>
        </w:rPr>
        <w:t xml:space="preserve"> - виключення вводу-виводу</w:t>
      </w:r>
    </w:p>
    <w:p w14:paraId="3B22BD03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4" style="width:0;height:1.5pt" o:hralign="center" o:hrstd="t" o:hr="t" fillcolor="#a0a0a0" stroked="f"/>
        </w:pict>
      </w:r>
    </w:p>
    <w:p w14:paraId="3EBA01EB" w14:textId="77777777" w:rsidR="00FE14C6" w:rsidRDefault="00FE14C6" w:rsidP="00FE14C6">
      <w:pPr>
        <w:pStyle w:val="3"/>
        <w:rPr>
          <w:color w:val="000000"/>
        </w:rPr>
      </w:pPr>
      <w:bookmarkStart w:id="135" w:name="serialize(java.util.ArrayList)"/>
      <w:bookmarkEnd w:id="135"/>
      <w:r>
        <w:rPr>
          <w:color w:val="000000"/>
        </w:rPr>
        <w:t>serialize</w:t>
      </w:r>
    </w:p>
    <w:p w14:paraId="00E86872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serialize</w:t>
      </w:r>
      <w:r>
        <w:rPr>
          <w:color w:val="000000"/>
        </w:rPr>
        <w:t>(java.util.ArrayList&lt;java.lang.String&gt; table)</w:t>
      </w:r>
    </w:p>
    <w:p w14:paraId="6EFB893F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throws java.io.FileNotFoundException,</w:t>
      </w:r>
    </w:p>
    <w:p w14:paraId="42CD19B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java.io.IOException</w:t>
      </w:r>
    </w:p>
    <w:p w14:paraId="515F7E94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Сереалізування</w:t>
      </w:r>
      <w:r w:rsidRPr="00FE14C6">
        <w:rPr>
          <w:color w:val="000000"/>
          <w:lang w:val="en-GB"/>
        </w:rPr>
        <w:t xml:space="preserve"> ArrayList </w:t>
      </w:r>
    </w:p>
    <w:p w14:paraId="5787E774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14:paraId="13C7385E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lastRenderedPageBreak/>
        <w:t>table</w:t>
      </w:r>
      <w:r w:rsidRPr="00FE14C6">
        <w:rPr>
          <w:color w:val="000000"/>
          <w:lang w:val="en-GB"/>
        </w:rPr>
        <w:t xml:space="preserve"> - 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5CCA1EDA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14:paraId="510E6D95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java.io.FileNotFoundException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14:paraId="318EC58C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14:paraId="4D3D4C39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5" style="width:0;height:1.5pt" o:hralign="center" o:hrstd="t" o:hr="t" fillcolor="#a0a0a0" stroked="f"/>
        </w:pict>
      </w:r>
    </w:p>
    <w:p w14:paraId="43A201AC" w14:textId="77777777" w:rsidR="00FE14C6" w:rsidRDefault="00FE14C6" w:rsidP="00FE14C6">
      <w:pPr>
        <w:pStyle w:val="3"/>
        <w:rPr>
          <w:color w:val="000000"/>
        </w:rPr>
      </w:pPr>
      <w:bookmarkStart w:id="136" w:name="parse()"/>
      <w:bookmarkEnd w:id="136"/>
      <w:r>
        <w:rPr>
          <w:color w:val="000000"/>
        </w:rPr>
        <w:t>parse</w:t>
      </w:r>
    </w:p>
    <w:p w14:paraId="3926EA9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double[][] </w:t>
      </w:r>
      <w:r>
        <w:rPr>
          <w:b/>
          <w:bCs/>
          <w:color w:val="000000"/>
        </w:rPr>
        <w:t>parse</w:t>
      </w:r>
      <w:r>
        <w:rPr>
          <w:color w:val="000000"/>
        </w:rPr>
        <w:t>()</w:t>
      </w:r>
    </w:p>
    <w:p w14:paraId="25028B2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throws </w:t>
      </w:r>
      <w:hyperlink r:id="rId30" w:tooltip="class in diagram_builder" w:history="1">
        <w:r>
          <w:rPr>
            <w:rStyle w:val="a4"/>
          </w:rPr>
          <w:t>CSVParseException</w:t>
        </w:r>
      </w:hyperlink>
    </w:p>
    <w:p w14:paraId="6DA15160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Розбирає завантажений ArrayList </w:t>
      </w:r>
    </w:p>
    <w:p w14:paraId="60BBB387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14:paraId="1BE3325D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масив з масивів стрічок </w:t>
      </w:r>
    </w:p>
    <w:p w14:paraId="760FD7F9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Throws:</w:t>
      </w:r>
      <w:r>
        <w:rPr>
          <w:color w:val="000000"/>
        </w:rPr>
        <w:t xml:space="preserve"> </w:t>
      </w:r>
    </w:p>
    <w:p w14:paraId="58DD6284" w14:textId="77777777" w:rsidR="00FE14C6" w:rsidRDefault="001C4E75" w:rsidP="00FE14C6">
      <w:pPr>
        <w:ind w:left="720"/>
        <w:rPr>
          <w:color w:val="000000"/>
        </w:rPr>
      </w:pPr>
      <w:hyperlink r:id="rId31" w:tooltip="class in diagram_builder" w:history="1">
        <w:r w:rsidR="00FE14C6">
          <w:rPr>
            <w:rStyle w:val="a4"/>
            <w:rFonts w:ascii="Courier New" w:hAnsi="Courier New" w:cs="Courier New"/>
            <w:sz w:val="20"/>
            <w:szCs w:val="20"/>
          </w:rPr>
          <w:t>CSVParseException</w:t>
        </w:r>
      </w:hyperlink>
      <w:r w:rsidR="00FE14C6">
        <w:rPr>
          <w:color w:val="000000"/>
        </w:rPr>
        <w:t xml:space="preserve"> - виключення розбору CSV</w:t>
      </w:r>
    </w:p>
    <w:p w14:paraId="401953EB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6" style="width:0;height:1.5pt" o:hralign="center" o:hrstd="t" o:hr="t" fillcolor="#a0a0a0" stroked="f"/>
        </w:pict>
      </w:r>
    </w:p>
    <w:p w14:paraId="26B542C7" w14:textId="77777777" w:rsidR="00FE14C6" w:rsidRDefault="00FE14C6" w:rsidP="00FE14C6">
      <w:pPr>
        <w:pStyle w:val="3"/>
        <w:rPr>
          <w:color w:val="000000"/>
        </w:rPr>
      </w:pPr>
      <w:bookmarkStart w:id="137" w:name="findPos(java.lang.String,_int)"/>
      <w:bookmarkEnd w:id="137"/>
      <w:r>
        <w:rPr>
          <w:color w:val="000000"/>
        </w:rPr>
        <w:t>findPos</w:t>
      </w:r>
    </w:p>
    <w:p w14:paraId="12CF8F0F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findPos</w:t>
      </w:r>
      <w:r>
        <w:rPr>
          <w:color w:val="000000"/>
        </w:rPr>
        <w:t>(java.lang.String temp,</w:t>
      </w:r>
    </w:p>
    <w:p w14:paraId="3FAFDFD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int tokens)</w:t>
      </w:r>
    </w:p>
    <w:p w14:paraId="592BB13E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Знаходження зміщення помилки </w:t>
      </w:r>
    </w:p>
    <w:p w14:paraId="7C3B8BCF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136F80CF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temp</w:t>
      </w:r>
      <w:r w:rsidRPr="00FE14C6">
        <w:rPr>
          <w:color w:val="000000"/>
          <w:lang w:val="uk-UA"/>
        </w:rPr>
        <w:t xml:space="preserve"> - стрічка з помилкою </w:t>
      </w:r>
    </w:p>
    <w:p w14:paraId="37AD3B60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tokens</w:t>
      </w:r>
      <w:r w:rsidRPr="00FE14C6">
        <w:rPr>
          <w:color w:val="000000"/>
          <w:lang w:val="uk-UA"/>
        </w:rPr>
        <w:t xml:space="preserve"> - очікувана кількість знаків </w:t>
      </w:r>
    </w:p>
    <w:p w14:paraId="0BCB91DE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14:paraId="1BA7A9C6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error зміщення</w:t>
      </w:r>
    </w:p>
    <w:p w14:paraId="0A28C648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7" style="width:0;height:1.5pt" o:hralign="center" o:hrstd="t" o:hr="t" fillcolor="#a0a0a0" stroked="f"/>
        </w:pict>
      </w:r>
    </w:p>
    <w:p w14:paraId="594B7838" w14:textId="77777777" w:rsidR="00FE14C6" w:rsidRDefault="00FE14C6" w:rsidP="00FE14C6">
      <w:pPr>
        <w:pStyle w:val="3"/>
        <w:rPr>
          <w:color w:val="000000"/>
        </w:rPr>
      </w:pPr>
      <w:bookmarkStart w:id="138" w:name="getParsedTable()"/>
      <w:bookmarkEnd w:id="138"/>
      <w:r>
        <w:rPr>
          <w:color w:val="000000"/>
        </w:rPr>
        <w:t>getParsedTable</w:t>
      </w:r>
    </w:p>
    <w:p w14:paraId="3F4FE1C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double[][] </w:t>
      </w:r>
      <w:r>
        <w:rPr>
          <w:b/>
          <w:bCs/>
          <w:color w:val="000000"/>
        </w:rPr>
        <w:t>getParsedTable</w:t>
      </w:r>
      <w:r>
        <w:rPr>
          <w:color w:val="000000"/>
        </w:rPr>
        <w:t>()</w:t>
      </w:r>
    </w:p>
    <w:p w14:paraId="769626B3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Повертає розібраний масив </w:t>
      </w:r>
    </w:p>
    <w:p w14:paraId="795787D3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14:paraId="2E02B1F3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розібраний масив</w:t>
      </w:r>
    </w:p>
    <w:p w14:paraId="38717A57" w14:textId="77777777"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746F24E2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8" style="width:0;height:1.5pt" o:hralign="center" o:hrstd="t" o:hr="t" fillcolor="#a0a0a0" stroked="f"/>
        </w:pict>
      </w:r>
    </w:p>
    <w:p w14:paraId="66E6E4AA" w14:textId="77777777" w:rsidR="00FE14C6" w:rsidRPr="00FE14C6" w:rsidRDefault="00FE14C6" w:rsidP="00FE14C6">
      <w:pPr>
        <w:pStyle w:val="2"/>
        <w:numPr>
          <w:ilvl w:val="1"/>
          <w:numId w:val="12"/>
        </w:numPr>
        <w:rPr>
          <w:color w:val="000000"/>
        </w:rPr>
      </w:pPr>
      <w:r w:rsidRPr="00FE14C6">
        <w:rPr>
          <w:color w:val="000000"/>
          <w:sz w:val="20"/>
          <w:szCs w:val="20"/>
        </w:rPr>
        <w:t>diagram_builder</w:t>
      </w:r>
      <w:r w:rsidRPr="00FE14C6">
        <w:rPr>
          <w:color w:val="000000"/>
        </w:rPr>
        <w:t xml:space="preserve"> </w:t>
      </w:r>
      <w:r w:rsidRPr="00FE14C6">
        <w:rPr>
          <w:color w:val="000000"/>
        </w:rPr>
        <w:br/>
        <w:t>Class CSVParseException</w:t>
      </w:r>
    </w:p>
    <w:p w14:paraId="42DF439F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14:paraId="0A31F9E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1" name="Рисунок 10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java.lang.Throwable</w:t>
      </w:r>
    </w:p>
    <w:p w14:paraId="3A4C4C1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0" name="Рисунок 10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java.lang.Exception</w:t>
      </w:r>
    </w:p>
    <w:p w14:paraId="1C10B56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9" name="Рисунок 10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java.text.ParseException</w:t>
      </w:r>
    </w:p>
    <w:p w14:paraId="480CD59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3" name="Рисунок 11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diagram_builder.CSVParseException</w:t>
      </w:r>
    </w:p>
    <w:p w14:paraId="2F6BB8A9" w14:textId="77777777"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14:paraId="5297EFF4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java.io.Serializable</w:t>
      </w:r>
    </w:p>
    <w:p w14:paraId="29DD4533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39" style="width:0;height:1.5pt" o:hralign="center" o:hrstd="t" o:hr="t" fillcolor="#a0a0a0" stroked="f"/>
        </w:pict>
      </w:r>
    </w:p>
    <w:p w14:paraId="28B47C09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CSVParseException</w:t>
      </w:r>
    </w:p>
    <w:p w14:paraId="2F073C30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java.text.ParseException</w:t>
      </w:r>
    </w:p>
    <w:p w14:paraId="439CCBE3" w14:textId="77777777" w:rsidR="00FE14C6" w:rsidRPr="00FE14C6" w:rsidRDefault="00FE14C6" w:rsidP="00FE14C6">
      <w:pPr>
        <w:pStyle w:val="ab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Виключення розбору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14:paraId="7146A41F" w14:textId="77777777" w:rsidR="00FE14C6" w:rsidRPr="00FE14C6" w:rsidRDefault="00FE14C6" w:rsidP="00FE14C6">
      <w:pPr>
        <w:rPr>
          <w:color w:val="000000"/>
          <w:lang w:val="uk-UA"/>
        </w:rPr>
      </w:pPr>
      <w:r>
        <w:rPr>
          <w:b/>
          <w:bCs/>
          <w:color w:val="000000"/>
        </w:rPr>
        <w:t>Author</w:t>
      </w:r>
      <w:r w:rsidRPr="00FE14C6">
        <w:rPr>
          <w:b/>
          <w:bCs/>
          <w:color w:val="000000"/>
          <w:lang w:val="uk-UA"/>
        </w:rPr>
        <w:t>:</w:t>
      </w:r>
    </w:p>
    <w:p w14:paraId="3E131F3D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14:paraId="7EA2493D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14:paraId="32E0A072" w14:textId="77777777" w:rsidR="00FE14C6" w:rsidRPr="00FE14C6" w:rsidRDefault="001C4E75" w:rsidP="00FE14C6">
      <w:pPr>
        <w:ind w:left="720"/>
        <w:rPr>
          <w:color w:val="000000"/>
          <w:lang w:val="en-GB"/>
        </w:rPr>
      </w:pPr>
      <w:hyperlink r:id="rId32" w:anchor="diagram_builder.CSVParseException" w:history="1">
        <w:r w:rsidR="00FE14C6" w:rsidRPr="00FE14C6">
          <w:rPr>
            <w:rStyle w:val="a4"/>
            <w:lang w:val="en-GB"/>
          </w:rPr>
          <w:t>Serialized Form</w:t>
        </w:r>
      </w:hyperlink>
    </w:p>
    <w:p w14:paraId="6E7815D8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14"/>
        <w:gridCol w:w="168"/>
      </w:tblGrid>
      <w:tr w:rsidR="00FE14C6" w14:paraId="440EEA70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FEAF6E8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14:paraId="16A3705B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4A175" w14:textId="77777777" w:rsidR="00FE14C6" w:rsidRDefault="001C4E75">
            <w:pPr>
              <w:rPr>
                <w:color w:val="000000"/>
              </w:rPr>
            </w:pPr>
            <w:hyperlink r:id="rId33" w:anchor="CSVParseException(java.lang.String, int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CSVParseException</w:t>
              </w:r>
            </w:hyperlink>
            <w:r w:rsidR="00FE14C6">
              <w:rPr>
                <w:rStyle w:val="HTML1"/>
                <w:color w:val="000000"/>
              </w:rPr>
              <w:t>(java.lang.String s, int errorOffset)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Конструктор за 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2C604" w14:textId="77777777" w:rsidR="00FE14C6" w:rsidRDefault="00FE14C6">
            <w:pPr>
              <w:rPr>
                <w:sz w:val="20"/>
                <w:szCs w:val="20"/>
              </w:rPr>
            </w:pPr>
          </w:p>
        </w:tc>
      </w:tr>
    </w:tbl>
    <w:p w14:paraId="171A11ED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371CB2D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5E2E73C8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</w:tbl>
    <w:p w14:paraId="63050318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139" w:name="methods_inherited_from_class_java.text.P"/>
      <w:bookmarkEnd w:id="139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1416579E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5254A3A2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java.text.ParseException</w:t>
            </w:r>
          </w:p>
        </w:tc>
      </w:tr>
      <w:tr w:rsidR="00FE14C6" w14:paraId="0DE5A9F6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C131A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getErrorOffset</w:t>
            </w:r>
          </w:p>
        </w:tc>
      </w:tr>
    </w:tbl>
    <w:p w14:paraId="3EB5E9DB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140" w:name="methods_inherited_from_class_java.lang.T"/>
      <w:bookmarkEnd w:id="140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2158DCF7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63D945D5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java.lang.Throwable</w:t>
            </w:r>
          </w:p>
        </w:tc>
      </w:tr>
      <w:tr w:rsidR="00FE14C6" w:rsidRPr="00F93F0C" w14:paraId="4B45510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1A860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fillInStackTrace, getCause, getLocalizedMessage, getMessage, getStackTrace, initCause, printStackTrace, printStackTrace, printStackTrace, setStackTrace, toString</w:t>
            </w:r>
          </w:p>
        </w:tc>
      </w:tr>
    </w:tbl>
    <w:p w14:paraId="3D415CF1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3FEEEC6E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F9771A1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FE14C6" w:rsidRPr="00F93F0C" w14:paraId="77D7D313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1019D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clone, equals, finalize, getClass, hashCode, notify, notifyAll, wait, wait, wait</w:t>
            </w:r>
          </w:p>
        </w:tc>
      </w:tr>
    </w:tbl>
    <w:p w14:paraId="2DC98773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5EBA7A3A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275E10E2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14:paraId="32EFF1E4" w14:textId="77777777" w:rsidR="00FE14C6" w:rsidRDefault="00FE14C6" w:rsidP="00FE14C6">
      <w:pPr>
        <w:pStyle w:val="3"/>
        <w:rPr>
          <w:color w:val="000000"/>
        </w:rPr>
      </w:pPr>
      <w:bookmarkStart w:id="141" w:name="CSVParseException(java.lang.String,_int)"/>
      <w:bookmarkEnd w:id="141"/>
      <w:r>
        <w:rPr>
          <w:color w:val="000000"/>
        </w:rPr>
        <w:t>CSVParseException</w:t>
      </w:r>
    </w:p>
    <w:p w14:paraId="3A1F841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CSVParseException</w:t>
      </w:r>
      <w:r>
        <w:rPr>
          <w:color w:val="000000"/>
        </w:rPr>
        <w:t>(java.lang.String s,</w:t>
      </w:r>
    </w:p>
    <w:p w14:paraId="661BD633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int errorOffset)</w:t>
      </w:r>
    </w:p>
    <w:p w14:paraId="54F54CED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Конструктор за замовчуванням </w:t>
      </w:r>
    </w:p>
    <w:p w14:paraId="6194F73D" w14:textId="77777777"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14:paraId="2ADDC284" w14:textId="77777777"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s</w:t>
      </w:r>
      <w:r>
        <w:rPr>
          <w:color w:val="000000"/>
        </w:rPr>
        <w:t xml:space="preserve"> - стрічка, що викликала виключення </w:t>
      </w:r>
    </w:p>
    <w:p w14:paraId="187C1640" w14:textId="77777777"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errorOffset</w:t>
      </w:r>
      <w:r>
        <w:rPr>
          <w:color w:val="000000"/>
        </w:rPr>
        <w:t xml:space="preserve"> - номер помилкового символу</w:t>
      </w:r>
    </w:p>
    <w:p w14:paraId="6B6E55FC" w14:textId="77777777"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02E5A25B" w14:textId="77777777"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DiagramBuilderFrame</w:t>
      </w:r>
    </w:p>
    <w:p w14:paraId="3E922FA3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14:paraId="093A4B00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3" name="Рисунок 12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java.awt.Component</w:t>
      </w:r>
    </w:p>
    <w:p w14:paraId="1C5BEDC2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4" name="Рисунок 12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java.awt.Container</w:t>
      </w:r>
    </w:p>
    <w:p w14:paraId="0DBCEC2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5" name="Рисунок 12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java.awt.Window</w:t>
      </w:r>
    </w:p>
    <w:p w14:paraId="23BBF18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6" name="Рисунок 12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java.awt.Frame</w:t>
      </w:r>
    </w:p>
    <w:p w14:paraId="7C2E8B3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7" name="Рисунок 12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javax.swing.JFrame</w:t>
      </w:r>
    </w:p>
    <w:p w14:paraId="209F5A0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28" name="Рисунок 12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diagram_builder.DiagramBuilderFrame</w:t>
      </w:r>
    </w:p>
    <w:p w14:paraId="1C4E90D9" w14:textId="77777777"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14:paraId="0D178C6F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>java.awt.image.ImageObserver, java.awt.MenuContainer, java.io.Serializable, javax.accessibility.Accessible, javax.swing.RootPaneContainer, javax.swing.WindowConstants</w:t>
      </w:r>
    </w:p>
    <w:p w14:paraId="5B732942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1" style="width:0;height:1.5pt" o:hralign="center" o:hrstd="t" o:hr="t" fillcolor="#a0a0a0" stroked="f"/>
        </w:pict>
      </w:r>
    </w:p>
    <w:p w14:paraId="6C02A5E3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DiagramBuilderFrame</w:t>
      </w:r>
    </w:p>
    <w:p w14:paraId="3CA2D84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javax.swing.JFrame</w:t>
      </w:r>
    </w:p>
    <w:p w14:paraId="4E50A590" w14:textId="77777777"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lastRenderedPageBreak/>
        <w:t xml:space="preserve">Головний фрейм, містить компоненти для завантаження, редактування, збереження *.csv файлів та побудови і збереження графіків </w:t>
      </w:r>
    </w:p>
    <w:p w14:paraId="06EC69DF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Author:</w:t>
      </w:r>
    </w:p>
    <w:p w14:paraId="36A63A59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14:paraId="221933DD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14:paraId="3BE75C5C" w14:textId="77777777" w:rsidR="00FE14C6" w:rsidRDefault="001C4E75" w:rsidP="00FE14C6">
      <w:pPr>
        <w:ind w:left="720"/>
        <w:rPr>
          <w:color w:val="000000"/>
        </w:rPr>
      </w:pPr>
      <w:hyperlink r:id="rId34" w:anchor="diagram_builder.DiagramBuilderFrame" w:history="1">
        <w:r w:rsidR="00FE14C6">
          <w:rPr>
            <w:rStyle w:val="a4"/>
          </w:rPr>
          <w:t>Serialized Form</w:t>
        </w:r>
      </w:hyperlink>
    </w:p>
    <w:p w14:paraId="35CEFC4E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2A125925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0B20FBB" w14:textId="77777777" w:rsidR="00FE14C6" w:rsidRDefault="00FE14C6">
            <w:pPr>
              <w:rPr>
                <w:b/>
                <w:bCs/>
                <w:color w:val="000000"/>
              </w:rPr>
            </w:pPr>
            <w:bookmarkStart w:id="142" w:name="nested_class_summary"/>
            <w:bookmarkEnd w:id="142"/>
            <w:r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14:paraId="1CF29C9C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143" w:name="nested_classes_inherited_from_class_java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12BC2AB5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226EE10B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javax.swing.JFrame</w:t>
            </w:r>
          </w:p>
        </w:tc>
      </w:tr>
      <w:tr w:rsidR="00FE14C6" w14:paraId="57A4355B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F0EB6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javax.swing.JFrame.AccessibleJFrame</w:t>
            </w:r>
          </w:p>
        </w:tc>
      </w:tr>
    </w:tbl>
    <w:p w14:paraId="519FCAB6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31162FC4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7A307C1C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java.awt.Frame</w:t>
            </w:r>
          </w:p>
        </w:tc>
      </w:tr>
      <w:tr w:rsidR="00FE14C6" w14:paraId="3655BD9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333C4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java.awt.Frame.AccessibleAWTFrame</w:t>
            </w:r>
          </w:p>
        </w:tc>
      </w:tr>
    </w:tbl>
    <w:p w14:paraId="12565BF0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441D3D2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1611CE1F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java.awt.Window</w:t>
            </w:r>
          </w:p>
        </w:tc>
      </w:tr>
      <w:tr w:rsidR="00FE14C6" w14:paraId="21123347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EC181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java.awt.Window.AccessibleAWTWindow</w:t>
            </w:r>
          </w:p>
        </w:tc>
      </w:tr>
    </w:tbl>
    <w:p w14:paraId="5245F439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68DB3403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60B708D8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java.awt.Container</w:t>
            </w:r>
          </w:p>
        </w:tc>
      </w:tr>
      <w:tr w:rsidR="00FE14C6" w14:paraId="61030725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67465C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java.awt.Container.AccessibleAWTContainer</w:t>
            </w:r>
          </w:p>
        </w:tc>
      </w:tr>
    </w:tbl>
    <w:p w14:paraId="4C35FA78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End w:id="14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41B39E89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4DD6BA3D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java.awt.Component</w:t>
            </w:r>
          </w:p>
        </w:tc>
      </w:tr>
      <w:tr w:rsidR="00FE14C6" w:rsidRPr="00F93F0C" w14:paraId="7E7CDBA9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5C896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14:paraId="1703D2F1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21"/>
        <w:gridCol w:w="4661"/>
      </w:tblGrid>
      <w:tr w:rsidR="00FE14C6" w14:paraId="4BDCB898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8C01470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:rsidRPr="00F93F0C" w14:paraId="552027F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A289FD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4A8E6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35" w:anchor="addCol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addColListener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панелі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Додати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стовпчик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F93F0C" w14:paraId="2F261CC0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A91EB8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C4E56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36" w:anchor="addRow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addRowListener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панелі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Додати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рядок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14:paraId="60976D2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9AD9E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javax.swing.filechooser.FileFilter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66542" w14:textId="77777777" w:rsidR="00FE14C6" w:rsidRDefault="001C4E75">
            <w:pPr>
              <w:rPr>
                <w:color w:val="000000"/>
              </w:rPr>
            </w:pPr>
            <w:hyperlink r:id="rId37" w:anchor="csvFileFilt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csvFileFilter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Фільтр файлів *.csv</w:t>
            </w:r>
          </w:p>
        </w:tc>
      </w:tr>
      <w:tr w:rsidR="00FE14C6" w14:paraId="6169C938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3DC72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</w:t>
            </w:r>
            <w:hyperlink r:id="rId38" w:tooltip="class in diagram_builder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DiagramPanel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CC261" w14:textId="77777777" w:rsidR="00FE14C6" w:rsidRDefault="001C4E75">
            <w:pPr>
              <w:rPr>
                <w:color w:val="000000"/>
              </w:rPr>
            </w:pPr>
            <w:hyperlink r:id="rId39" w:anchor="draw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Панель для малювання бульбашкової діаграми</w:t>
            </w:r>
          </w:p>
        </w:tc>
      </w:tr>
      <w:tr w:rsidR="00FE14C6" w:rsidRPr="00F93F0C" w14:paraId="2F732742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95C36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33488E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40" w:anchor="draw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drawListener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панелі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Намалювати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діаграму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14:paraId="15B2F658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B5E73D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javax.swing.JFileChooser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50E51" w14:textId="77777777" w:rsidR="00FE14C6" w:rsidRDefault="001C4E75">
            <w:pPr>
              <w:rPr>
                <w:color w:val="000000"/>
              </w:rPr>
            </w:pPr>
            <w:hyperlink r:id="rId41" w:anchor="fileChoos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fileChooser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Діалог завантаження/збереження</w:t>
            </w:r>
          </w:p>
        </w:tc>
      </w:tr>
      <w:tr w:rsidR="00FE14C6" w:rsidRPr="00007E11" w14:paraId="41B4CDA9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A15B4C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383779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42" w:anchor="fileExit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fileExitListener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</w:r>
            <w:r w:rsidR="00FE14C6" w:rsidRPr="00FE14C6">
              <w:rPr>
                <w:color w:val="000000"/>
                <w:lang w:val="en-GB"/>
              </w:rPr>
              <w:lastRenderedPageBreak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меню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Вийти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007E11" w14:paraId="6A73E68F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2A8C8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lastRenderedPageBreak/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1F014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43" w:anchor="fileOpen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fileOpenListener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меню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Відкрити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007E11" w14:paraId="666313A6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60FE19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0F27A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44" w:anchor="fileSaveDiagram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fileSaveDiagramListener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меню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Зберегти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діаграму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007E11" w14:paraId="7336D4A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F5C5A3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BBB22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45" w:anchor="fileSave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fileSaveListener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подій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кнопки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меню</w:t>
            </w:r>
            <w:r w:rsidR="00FE14C6" w:rsidRPr="00FE14C6">
              <w:rPr>
                <w:color w:val="000000"/>
                <w:lang w:val="en-GB"/>
              </w:rPr>
              <w:t xml:space="preserve"> "</w:t>
            </w:r>
            <w:r w:rsidR="00FE14C6">
              <w:rPr>
                <w:color w:val="000000"/>
              </w:rPr>
              <w:t>Зберегти</w:t>
            </w:r>
            <w:r w:rsidR="00FE14C6" w:rsidRPr="00FE14C6">
              <w:rPr>
                <w:color w:val="000000"/>
                <w:lang w:val="en-GB"/>
              </w:rPr>
              <w:t>"</w:t>
            </w:r>
          </w:p>
        </w:tc>
      </w:tr>
      <w:tr w:rsidR="00FE14C6" w14:paraId="753F53DE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89F313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EEE0D" w14:textId="77777777" w:rsidR="00FE14C6" w:rsidRDefault="001C4E75">
            <w:pPr>
              <w:rPr>
                <w:color w:val="000000"/>
              </w:rPr>
            </w:pPr>
            <w:hyperlink r:id="rId46" w:anchor="helpAboutListen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helpAboutListener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Слухач подій кнопки меню "Про програму"</w:t>
            </w:r>
          </w:p>
        </w:tc>
      </w:tr>
      <w:tr w:rsidR="00FE14C6" w14:paraId="22F94720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81621D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javax.swing.filechooser.FileFilter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DACC2" w14:textId="77777777" w:rsidR="00FE14C6" w:rsidRDefault="001C4E75">
            <w:pPr>
              <w:rPr>
                <w:color w:val="000000"/>
              </w:rPr>
            </w:pPr>
            <w:hyperlink r:id="rId47" w:anchor="pngFileFilt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pngFileFilter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Фільтр файлів *.png</w:t>
            </w:r>
          </w:p>
        </w:tc>
      </w:tr>
      <w:tr w:rsidR="00FE14C6" w14:paraId="703FC35B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2A5663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</w:t>
            </w:r>
            <w:hyperlink r:id="rId48" w:tooltip="class in diagram_builder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103E9" w14:textId="77777777" w:rsidR="00FE14C6" w:rsidRDefault="001C4E75">
            <w:pPr>
              <w:rPr>
                <w:color w:val="000000"/>
              </w:rPr>
            </w:pPr>
            <w:hyperlink r:id="rId49" w:anchor="processo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processor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Оброблювач *.csv файлів</w:t>
            </w:r>
          </w:p>
        </w:tc>
      </w:tr>
      <w:tr w:rsidR="00FE14C6" w14:paraId="7F91DBE5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65F5D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55385" w14:textId="77777777" w:rsidR="00FE14C6" w:rsidRDefault="001C4E75">
            <w:pPr>
              <w:rPr>
                <w:color w:val="000000"/>
              </w:rPr>
            </w:pPr>
            <w:hyperlink r:id="rId50" w:anchor="selected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selected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Виділені стовпці та рядки</w:t>
            </w:r>
          </w:p>
        </w:tc>
      </w:tr>
      <w:tr w:rsidR="00FE14C6" w14:paraId="053C8325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DE471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static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218D74" w14:textId="77777777" w:rsidR="00FE14C6" w:rsidRDefault="001C4E75">
            <w:pPr>
              <w:rPr>
                <w:color w:val="000000"/>
              </w:rPr>
            </w:pPr>
            <w:hyperlink r:id="rId51" w:anchor="serialVersionUID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serialVersionUID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Ідентифікатор класу</w:t>
            </w:r>
          </w:p>
        </w:tc>
      </w:tr>
      <w:tr w:rsidR="00FE14C6" w14:paraId="49F7D2F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FDA69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EAE249" w14:textId="77777777" w:rsidR="00FE14C6" w:rsidRDefault="001C4E75">
            <w:pPr>
              <w:rPr>
                <w:color w:val="000000"/>
              </w:rPr>
            </w:pPr>
            <w:hyperlink r:id="rId52" w:anchor="table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table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Таблиця значень</w:t>
            </w:r>
          </w:p>
        </w:tc>
      </w:tr>
      <w:tr w:rsidR="00FE14C6" w:rsidRPr="00F93F0C" w14:paraId="7D17E25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658D19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javax.swing.event.TableModelListener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2CE7A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53" w:anchor="tableListener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tableListener</w:t>
              </w:r>
            </w:hyperlink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Слухач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зміни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данних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таблиці</w:t>
            </w:r>
          </w:p>
        </w:tc>
      </w:tr>
      <w:tr w:rsidR="00FE14C6" w14:paraId="3793D144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39434" w14:textId="77777777"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java.awt.event.WindowAdapter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94BF5" w14:textId="77777777" w:rsidR="00FE14C6" w:rsidRDefault="001C4E75">
            <w:pPr>
              <w:rPr>
                <w:color w:val="000000"/>
              </w:rPr>
            </w:pPr>
            <w:hyperlink r:id="rId54" w:anchor="windowAdapt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windowAdapter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Адаптер вікна</w:t>
            </w:r>
          </w:p>
        </w:tc>
      </w:tr>
    </w:tbl>
    <w:p w14:paraId="3CD000AF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1422FEAD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12B71165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javax.swing.JFrame</w:t>
            </w:r>
          </w:p>
        </w:tc>
      </w:tr>
      <w:tr w:rsidR="00FE14C6" w:rsidRPr="00F93F0C" w14:paraId="5A3CF73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0E20E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accessibleContext, EXIT_ON_CLOSE, rootPane, rootPaneCheckingEnabled</w:t>
            </w:r>
          </w:p>
        </w:tc>
      </w:tr>
    </w:tbl>
    <w:p w14:paraId="6FE41745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144" w:name="fields_inherited_from_class_java.awt.Fra"/>
      <w:bookmarkEnd w:id="144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525BC98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1C5DB7AB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java.awt.Frame</w:t>
            </w:r>
          </w:p>
        </w:tc>
      </w:tr>
      <w:tr w:rsidR="00FE14C6" w:rsidRPr="00F93F0C" w14:paraId="1DE39771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E1E0D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14:paraId="3F357ECD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145" w:name="fields_inherited_from_class_java.awt.Com"/>
      <w:bookmarkEnd w:id="145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11E6CF04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24E5385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java.awt.Component</w:t>
            </w:r>
          </w:p>
        </w:tc>
      </w:tr>
      <w:tr w:rsidR="00FE14C6" w:rsidRPr="00F93F0C" w14:paraId="4D8F7F3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07AAF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BOTTOM_ALIGNMENT, CENTER_ALIGNMENT, LEFT_ALIGNMENT, RIGHT_ALIGNMENT, TOP_ALIGNMENT</w:t>
            </w:r>
          </w:p>
        </w:tc>
      </w:tr>
    </w:tbl>
    <w:p w14:paraId="150F38B2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146" w:name="fields_inherited_from_class_javax.swing."/>
      <w:bookmarkEnd w:id="146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5E1ECC6C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3FEB97E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javax.swing.WindowConstants</w:t>
            </w:r>
          </w:p>
        </w:tc>
      </w:tr>
      <w:tr w:rsidR="00FE14C6" w:rsidRPr="00F93F0C" w14:paraId="1B0C97F5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5272B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DISPOSE_ON_CLOSE, DO_NOTHING_ON_CLOSE, HIDE_ON_CLOSE</w:t>
            </w:r>
          </w:p>
        </w:tc>
      </w:tr>
    </w:tbl>
    <w:p w14:paraId="4D2E44BB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147" w:name="fields_inherited_from_class_java.awt.ima"/>
      <w:bookmarkEnd w:id="147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0779C68C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30F92A7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java.awt.image.ImageObserver</w:t>
            </w:r>
          </w:p>
        </w:tc>
      </w:tr>
      <w:tr w:rsidR="00FE14C6" w:rsidRPr="00F93F0C" w14:paraId="73A7326B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28CFA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ABORT, ALLBITS, ERROR, FRAMEBITS, HEIGHT, PROPERTIES, SOMEBITS, WIDTH</w:t>
            </w:r>
          </w:p>
        </w:tc>
      </w:tr>
    </w:tbl>
    <w:p w14:paraId="70461B18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902"/>
        <w:gridCol w:w="280"/>
      </w:tblGrid>
      <w:tr w:rsidR="00FE14C6" w14:paraId="72D330B9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4C8A5B08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lastRenderedPageBreak/>
              <w:t>Constructor Summary</w:t>
            </w:r>
          </w:p>
        </w:tc>
      </w:tr>
      <w:tr w:rsidR="00FE14C6" w14:paraId="6FE476D8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11BD9" w14:textId="77777777" w:rsidR="00FE14C6" w:rsidRDefault="001C4E75">
            <w:pPr>
              <w:rPr>
                <w:color w:val="000000"/>
              </w:rPr>
            </w:pPr>
            <w:hyperlink r:id="rId55" w:anchor="DiagramBuilderFrame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DiagramBuilderFrame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Конструктор за 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962A5F" w14:textId="77777777" w:rsidR="00FE14C6" w:rsidRDefault="00FE14C6">
            <w:pPr>
              <w:rPr>
                <w:sz w:val="20"/>
                <w:szCs w:val="20"/>
              </w:rPr>
            </w:pPr>
          </w:p>
        </w:tc>
      </w:tr>
    </w:tbl>
    <w:p w14:paraId="2AB031BC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1"/>
        <w:gridCol w:w="8501"/>
      </w:tblGrid>
      <w:tr w:rsidR="00FE14C6" w14:paraId="332DA7C1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4470B71D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FE14C6" w14:paraId="74491F6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9773E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B08773" w14:textId="77777777" w:rsidR="00FE14C6" w:rsidRDefault="001C4E75">
            <w:pPr>
              <w:rPr>
                <w:color w:val="000000"/>
              </w:rPr>
            </w:pPr>
            <w:hyperlink r:id="rId56" w:anchor="centerWindow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centerWindow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Центрування вікна</w:t>
            </w:r>
          </w:p>
        </w:tc>
      </w:tr>
      <w:tr w:rsidR="00FE14C6" w14:paraId="52910B2F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72124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F30D4" w14:textId="77777777" w:rsidR="00FE14C6" w:rsidRDefault="001C4E75">
            <w:pPr>
              <w:rPr>
                <w:color w:val="000000"/>
              </w:rPr>
            </w:pPr>
            <w:hyperlink r:id="rId57" w:anchor="draw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Підготовка до малювання діаграми</w:t>
            </w:r>
          </w:p>
        </w:tc>
      </w:tr>
      <w:tr w:rsidR="00FE14C6" w14:paraId="278343F2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66DF92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BA12F" w14:textId="77777777" w:rsidR="00FE14C6" w:rsidRDefault="001C4E75">
            <w:pPr>
              <w:rPr>
                <w:color w:val="000000"/>
              </w:rPr>
            </w:pPr>
            <w:hyperlink r:id="rId58" w:anchor="fileSave(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fileSave</w:t>
              </w:r>
            </w:hyperlink>
            <w:r w:rsidR="00FE14C6">
              <w:rPr>
                <w:rStyle w:val="HTML1"/>
                <w:color w:val="000000"/>
              </w:rPr>
              <w:t>()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Збереження файлу</w:t>
            </w:r>
          </w:p>
        </w:tc>
      </w:tr>
      <w:tr w:rsidR="00FE14C6" w:rsidRPr="00F93F0C" w14:paraId="48501C5C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25369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6D257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59" w:anchor="showMessage(java.lang.String, int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showMessage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(java.lang.String message, int type)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Відображення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повідомлення</w:t>
            </w:r>
          </w:p>
        </w:tc>
      </w:tr>
    </w:tbl>
    <w:p w14:paraId="445CDD92" w14:textId="77777777"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403DC099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39AD1650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14:paraId="1C1276A4" w14:textId="77777777" w:rsidR="00FE14C6" w:rsidRDefault="00FE14C6" w:rsidP="00FE14C6">
      <w:pPr>
        <w:pStyle w:val="3"/>
        <w:rPr>
          <w:color w:val="000000"/>
        </w:rPr>
      </w:pPr>
      <w:bookmarkStart w:id="148" w:name="serialVersionUID"/>
      <w:bookmarkEnd w:id="148"/>
      <w:r>
        <w:rPr>
          <w:color w:val="000000"/>
        </w:rPr>
        <w:t>serialVersionUID</w:t>
      </w:r>
    </w:p>
    <w:p w14:paraId="0B5E28E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static final long </w:t>
      </w:r>
      <w:r>
        <w:rPr>
          <w:b/>
          <w:bCs/>
          <w:color w:val="000000"/>
        </w:rPr>
        <w:t>serialVersionUID</w:t>
      </w:r>
    </w:p>
    <w:p w14:paraId="3652F52A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Ідентифікатор класу </w:t>
      </w:r>
    </w:p>
    <w:p w14:paraId="2794134B" w14:textId="77777777"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76B4DF36" w14:textId="77777777" w:rsidR="00FE14C6" w:rsidRDefault="001C4E75" w:rsidP="00FE14C6">
      <w:pPr>
        <w:ind w:left="720"/>
        <w:rPr>
          <w:color w:val="000000"/>
        </w:rPr>
      </w:pPr>
      <w:hyperlink r:id="rId60" w:anchor="diagram_builder.DiagramBuilderFrame.serialVersionUID" w:history="1">
        <w:r w:rsidR="00FE14C6">
          <w:rPr>
            <w:rStyle w:val="a4"/>
          </w:rPr>
          <w:t>Constant Field Values</w:t>
        </w:r>
      </w:hyperlink>
    </w:p>
    <w:p w14:paraId="13E418F3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3" style="width:0;height:1.5pt" o:hralign="center" o:hrstd="t" o:hr="t" fillcolor="#a0a0a0" stroked="f"/>
        </w:pict>
      </w:r>
    </w:p>
    <w:p w14:paraId="309DDF58" w14:textId="77777777" w:rsidR="00FE14C6" w:rsidRDefault="00FE14C6" w:rsidP="00FE14C6">
      <w:pPr>
        <w:pStyle w:val="3"/>
        <w:rPr>
          <w:color w:val="000000"/>
        </w:rPr>
      </w:pPr>
      <w:r>
        <w:rPr>
          <w:color w:val="000000"/>
        </w:rPr>
        <w:t>table</w:t>
      </w:r>
    </w:p>
    <w:p w14:paraId="338E0E3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javax.swing.JTable </w:t>
      </w:r>
      <w:r>
        <w:rPr>
          <w:b/>
          <w:bCs/>
          <w:color w:val="000000"/>
        </w:rPr>
        <w:t>table</w:t>
      </w:r>
    </w:p>
    <w:p w14:paraId="6BC4D069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Таблиця значень </w:t>
      </w:r>
    </w:p>
    <w:p w14:paraId="787C4A52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4" style="width:0;height:1.5pt" o:hralign="center" o:hrstd="t" o:hr="t" fillcolor="#a0a0a0" stroked="f"/>
        </w:pict>
      </w:r>
    </w:p>
    <w:p w14:paraId="533C277F" w14:textId="77777777" w:rsidR="00FE14C6" w:rsidRDefault="00FE14C6" w:rsidP="00FE14C6">
      <w:pPr>
        <w:pStyle w:val="3"/>
        <w:rPr>
          <w:color w:val="000000"/>
        </w:rPr>
      </w:pPr>
      <w:bookmarkStart w:id="149" w:name="fileChooser"/>
      <w:bookmarkEnd w:id="149"/>
      <w:r>
        <w:rPr>
          <w:color w:val="000000"/>
        </w:rPr>
        <w:t>fileChooser</w:t>
      </w:r>
    </w:p>
    <w:p w14:paraId="45C408C8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javax.swing.JFileChooser </w:t>
      </w:r>
      <w:r>
        <w:rPr>
          <w:b/>
          <w:bCs/>
          <w:color w:val="000000"/>
        </w:rPr>
        <w:t>fileChooser</w:t>
      </w:r>
    </w:p>
    <w:p w14:paraId="0C91ABBD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Діалог завантаження/збереження </w:t>
      </w:r>
    </w:p>
    <w:p w14:paraId="4B762549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5" style="width:0;height:1.5pt" o:hralign="center" o:hrstd="t" o:hr="t" fillcolor="#a0a0a0" stroked="f"/>
        </w:pict>
      </w:r>
    </w:p>
    <w:p w14:paraId="0E814122" w14:textId="77777777" w:rsidR="00FE14C6" w:rsidRDefault="00FE14C6" w:rsidP="00FE14C6">
      <w:pPr>
        <w:pStyle w:val="3"/>
        <w:rPr>
          <w:color w:val="000000"/>
        </w:rPr>
      </w:pPr>
      <w:bookmarkStart w:id="150" w:name="processor"/>
      <w:bookmarkEnd w:id="150"/>
      <w:r>
        <w:rPr>
          <w:color w:val="000000"/>
        </w:rPr>
        <w:t>processor</w:t>
      </w:r>
    </w:p>
    <w:p w14:paraId="0FAC602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</w:t>
      </w:r>
      <w:hyperlink r:id="rId61" w:tooltip="class in diagram_builder" w:history="1">
        <w:r>
          <w:rPr>
            <w:rStyle w:val="a4"/>
          </w:rPr>
          <w:t>CSVProcessor</w:t>
        </w:r>
      </w:hyperlink>
      <w:r>
        <w:rPr>
          <w:color w:val="000000"/>
        </w:rPr>
        <w:t xml:space="preserve"> </w:t>
      </w:r>
      <w:r>
        <w:rPr>
          <w:b/>
          <w:bCs/>
          <w:color w:val="000000"/>
        </w:rPr>
        <w:t>processor</w:t>
      </w:r>
    </w:p>
    <w:p w14:paraId="62F0EDB0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Оброблювач *.csv файлів </w:t>
      </w:r>
    </w:p>
    <w:p w14:paraId="4FDB6402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6" style="width:0;height:1.5pt" o:hralign="center" o:hrstd="t" o:hr="t" fillcolor="#a0a0a0" stroked="f"/>
        </w:pict>
      </w:r>
    </w:p>
    <w:p w14:paraId="2E989039" w14:textId="77777777" w:rsidR="00FE14C6" w:rsidRDefault="00FE14C6" w:rsidP="00FE14C6">
      <w:pPr>
        <w:pStyle w:val="3"/>
        <w:rPr>
          <w:color w:val="000000"/>
        </w:rPr>
      </w:pPr>
      <w:bookmarkStart w:id="151" w:name="drawer"/>
      <w:bookmarkEnd w:id="151"/>
      <w:r>
        <w:rPr>
          <w:color w:val="000000"/>
        </w:rPr>
        <w:t>drawer</w:t>
      </w:r>
    </w:p>
    <w:p w14:paraId="2DE198F9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</w:t>
      </w:r>
      <w:hyperlink r:id="rId62" w:tooltip="class in diagram_builder" w:history="1">
        <w:r>
          <w:rPr>
            <w:rStyle w:val="a4"/>
          </w:rPr>
          <w:t>DiagramPanel</w:t>
        </w:r>
      </w:hyperlink>
      <w:r>
        <w:rPr>
          <w:color w:val="000000"/>
        </w:rPr>
        <w:t xml:space="preserve"> </w:t>
      </w:r>
      <w:r>
        <w:rPr>
          <w:b/>
          <w:bCs/>
          <w:color w:val="000000"/>
        </w:rPr>
        <w:t>drawer</w:t>
      </w:r>
    </w:p>
    <w:p w14:paraId="42B66020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Панель для малювання бульбашкової діаграми </w:t>
      </w:r>
    </w:p>
    <w:p w14:paraId="69927308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7" style="width:0;height:1.5pt" o:hralign="center" o:hrstd="t" o:hr="t" fillcolor="#a0a0a0" stroked="f"/>
        </w:pict>
      </w:r>
    </w:p>
    <w:p w14:paraId="3253D7B8" w14:textId="77777777" w:rsidR="00FE14C6" w:rsidRDefault="00FE14C6" w:rsidP="00FE14C6">
      <w:pPr>
        <w:pStyle w:val="3"/>
        <w:rPr>
          <w:color w:val="000000"/>
        </w:rPr>
      </w:pPr>
      <w:bookmarkStart w:id="152" w:name="selected"/>
      <w:bookmarkEnd w:id="152"/>
      <w:r>
        <w:rPr>
          <w:color w:val="000000"/>
        </w:rPr>
        <w:t>selected</w:t>
      </w:r>
    </w:p>
    <w:p w14:paraId="5587713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int[][] </w:t>
      </w:r>
      <w:r>
        <w:rPr>
          <w:b/>
          <w:bCs/>
          <w:color w:val="000000"/>
        </w:rPr>
        <w:t>selected</w:t>
      </w:r>
    </w:p>
    <w:p w14:paraId="480EBD0B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Виділені стовпці та рядки </w:t>
      </w:r>
    </w:p>
    <w:p w14:paraId="78773113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8" style="width:0;height:1.5pt" o:hralign="center" o:hrstd="t" o:hr="t" fillcolor="#a0a0a0" stroked="f"/>
        </w:pict>
      </w:r>
    </w:p>
    <w:p w14:paraId="0FA29D31" w14:textId="77777777" w:rsidR="00FE14C6" w:rsidRDefault="00FE14C6" w:rsidP="00FE14C6">
      <w:pPr>
        <w:pStyle w:val="3"/>
        <w:rPr>
          <w:color w:val="000000"/>
        </w:rPr>
      </w:pPr>
      <w:bookmarkStart w:id="153" w:name="windowAdapter"/>
      <w:bookmarkEnd w:id="153"/>
      <w:r>
        <w:rPr>
          <w:color w:val="000000"/>
        </w:rPr>
        <w:lastRenderedPageBreak/>
        <w:t>windowAdapter</w:t>
      </w:r>
    </w:p>
    <w:p w14:paraId="6C751AD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java.awt.event.WindowAdapter </w:t>
      </w:r>
      <w:r>
        <w:rPr>
          <w:b/>
          <w:bCs/>
          <w:color w:val="000000"/>
        </w:rPr>
        <w:t>windowAdapter</w:t>
      </w:r>
    </w:p>
    <w:p w14:paraId="6394AE15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Адаптер вікна </w:t>
      </w:r>
    </w:p>
    <w:p w14:paraId="59E74A26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49" style="width:0;height:1.5pt" o:hralign="center" o:hrstd="t" o:hr="t" fillcolor="#a0a0a0" stroked="f"/>
        </w:pict>
      </w:r>
    </w:p>
    <w:p w14:paraId="19146A93" w14:textId="77777777" w:rsidR="00FE14C6" w:rsidRDefault="00FE14C6" w:rsidP="00FE14C6">
      <w:pPr>
        <w:pStyle w:val="3"/>
        <w:rPr>
          <w:color w:val="000000"/>
        </w:rPr>
      </w:pPr>
      <w:bookmarkStart w:id="154" w:name="fileExitListener"/>
      <w:bookmarkEnd w:id="154"/>
      <w:r>
        <w:rPr>
          <w:color w:val="000000"/>
        </w:rPr>
        <w:t>fileExitListener</w:t>
      </w:r>
    </w:p>
    <w:p w14:paraId="3F4949EA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fileExitListener</w:t>
      </w:r>
    </w:p>
    <w:p w14:paraId="79A57EE7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"Вийти" </w:t>
      </w:r>
    </w:p>
    <w:p w14:paraId="5D026F82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0" style="width:0;height:1.5pt" o:hralign="center" o:hrstd="t" o:hr="t" fillcolor="#a0a0a0" stroked="f"/>
        </w:pict>
      </w:r>
    </w:p>
    <w:p w14:paraId="417CB75A" w14:textId="77777777" w:rsidR="00FE14C6" w:rsidRDefault="00FE14C6" w:rsidP="00FE14C6">
      <w:pPr>
        <w:pStyle w:val="3"/>
        <w:rPr>
          <w:color w:val="000000"/>
        </w:rPr>
      </w:pPr>
      <w:bookmarkStart w:id="155" w:name="fileOpenListener"/>
      <w:bookmarkEnd w:id="155"/>
      <w:r>
        <w:rPr>
          <w:color w:val="000000"/>
        </w:rPr>
        <w:t>fileOpenListener</w:t>
      </w:r>
    </w:p>
    <w:p w14:paraId="6892CB77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fileOpenListener</w:t>
      </w:r>
    </w:p>
    <w:p w14:paraId="629470EA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"Відкрити" </w:t>
      </w:r>
    </w:p>
    <w:p w14:paraId="73BCB54B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1" style="width:0;height:1.5pt" o:hralign="center" o:hrstd="t" o:hr="t" fillcolor="#a0a0a0" stroked="f"/>
        </w:pict>
      </w:r>
    </w:p>
    <w:p w14:paraId="2983FADB" w14:textId="77777777" w:rsidR="00FE14C6" w:rsidRDefault="00FE14C6" w:rsidP="00FE14C6">
      <w:pPr>
        <w:pStyle w:val="3"/>
        <w:rPr>
          <w:color w:val="000000"/>
        </w:rPr>
      </w:pPr>
      <w:bookmarkStart w:id="156" w:name="fileSaveListener"/>
      <w:bookmarkEnd w:id="156"/>
      <w:r>
        <w:rPr>
          <w:color w:val="000000"/>
        </w:rPr>
        <w:t>fileSaveListener</w:t>
      </w:r>
    </w:p>
    <w:p w14:paraId="473B59B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fileSaveListener</w:t>
      </w:r>
    </w:p>
    <w:p w14:paraId="4AEE4149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"Зберегти" </w:t>
      </w:r>
    </w:p>
    <w:p w14:paraId="314B6C01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2" style="width:0;height:1.5pt" o:hralign="center" o:hrstd="t" o:hr="t" fillcolor="#a0a0a0" stroked="f"/>
        </w:pict>
      </w:r>
    </w:p>
    <w:p w14:paraId="357B3E14" w14:textId="77777777" w:rsidR="00FE14C6" w:rsidRDefault="00FE14C6" w:rsidP="00FE14C6">
      <w:pPr>
        <w:pStyle w:val="3"/>
        <w:rPr>
          <w:color w:val="000000"/>
        </w:rPr>
      </w:pPr>
      <w:bookmarkStart w:id="157" w:name="fileSaveDiagramListener"/>
      <w:bookmarkEnd w:id="157"/>
      <w:r>
        <w:rPr>
          <w:color w:val="000000"/>
        </w:rPr>
        <w:t>fileSaveDiagramListener</w:t>
      </w:r>
    </w:p>
    <w:p w14:paraId="54094554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fileSaveDiagramListener</w:t>
      </w:r>
    </w:p>
    <w:p w14:paraId="02B58CF9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"Зберегти діаграму" </w:t>
      </w:r>
    </w:p>
    <w:p w14:paraId="09EDDDB0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3" style="width:0;height:1.5pt" o:hralign="center" o:hrstd="t" o:hr="t" fillcolor="#a0a0a0" stroked="f"/>
        </w:pict>
      </w:r>
    </w:p>
    <w:p w14:paraId="055E6962" w14:textId="77777777" w:rsidR="00FE14C6" w:rsidRDefault="00FE14C6" w:rsidP="00FE14C6">
      <w:pPr>
        <w:pStyle w:val="3"/>
        <w:rPr>
          <w:color w:val="000000"/>
        </w:rPr>
      </w:pPr>
      <w:bookmarkStart w:id="158" w:name="addRowListener"/>
      <w:bookmarkEnd w:id="158"/>
      <w:r>
        <w:rPr>
          <w:color w:val="000000"/>
        </w:rPr>
        <w:t>addRowListener</w:t>
      </w:r>
    </w:p>
    <w:p w14:paraId="11FD80C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addRowListener</w:t>
      </w:r>
    </w:p>
    <w:p w14:paraId="45430980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"Додати рядок" </w:t>
      </w:r>
    </w:p>
    <w:p w14:paraId="37D03BF5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4" style="width:0;height:1.5pt" o:hralign="center" o:hrstd="t" o:hr="t" fillcolor="#a0a0a0" stroked="f"/>
        </w:pict>
      </w:r>
    </w:p>
    <w:p w14:paraId="4A98F248" w14:textId="77777777" w:rsidR="00FE14C6" w:rsidRDefault="00FE14C6" w:rsidP="00FE14C6">
      <w:pPr>
        <w:pStyle w:val="3"/>
        <w:rPr>
          <w:color w:val="000000"/>
        </w:rPr>
      </w:pPr>
      <w:bookmarkStart w:id="159" w:name="addColListener"/>
      <w:bookmarkEnd w:id="159"/>
      <w:r>
        <w:rPr>
          <w:color w:val="000000"/>
        </w:rPr>
        <w:t>addColListener</w:t>
      </w:r>
    </w:p>
    <w:p w14:paraId="68938A8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addColListener</w:t>
      </w:r>
    </w:p>
    <w:p w14:paraId="7F370741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"Додати стовпчик" </w:t>
      </w:r>
    </w:p>
    <w:p w14:paraId="7D1E461D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5" style="width:0;height:1.5pt" o:hralign="center" o:hrstd="t" o:hr="t" fillcolor="#a0a0a0" stroked="f"/>
        </w:pict>
      </w:r>
    </w:p>
    <w:p w14:paraId="0D74D055" w14:textId="77777777" w:rsidR="00FE14C6" w:rsidRDefault="00FE14C6" w:rsidP="00FE14C6">
      <w:pPr>
        <w:pStyle w:val="3"/>
        <w:rPr>
          <w:color w:val="000000"/>
        </w:rPr>
      </w:pPr>
      <w:bookmarkStart w:id="160" w:name="csvFileFilter"/>
      <w:bookmarkEnd w:id="160"/>
      <w:r>
        <w:rPr>
          <w:color w:val="000000"/>
        </w:rPr>
        <w:t>csvFileFilter</w:t>
      </w:r>
    </w:p>
    <w:p w14:paraId="556901DA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javax.swing.filechooser.FileFilter </w:t>
      </w:r>
      <w:r>
        <w:rPr>
          <w:b/>
          <w:bCs/>
          <w:color w:val="000000"/>
        </w:rPr>
        <w:t>csvFileFilter</w:t>
      </w:r>
    </w:p>
    <w:p w14:paraId="3878F225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Фільтр файлів *.csv </w:t>
      </w:r>
    </w:p>
    <w:p w14:paraId="12EE4924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6" style="width:0;height:1.5pt" o:hralign="center" o:hrstd="t" o:hr="t" fillcolor="#a0a0a0" stroked="f"/>
        </w:pict>
      </w:r>
    </w:p>
    <w:p w14:paraId="5A78996E" w14:textId="77777777" w:rsidR="00FE14C6" w:rsidRDefault="00FE14C6" w:rsidP="00FE14C6">
      <w:pPr>
        <w:pStyle w:val="3"/>
        <w:rPr>
          <w:color w:val="000000"/>
        </w:rPr>
      </w:pPr>
      <w:bookmarkStart w:id="161" w:name="pngFileFilter"/>
      <w:bookmarkEnd w:id="161"/>
      <w:r>
        <w:rPr>
          <w:color w:val="000000"/>
        </w:rPr>
        <w:t>pngFileFilter</w:t>
      </w:r>
    </w:p>
    <w:p w14:paraId="5FA3095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javax.swing.filechooser.FileFilter </w:t>
      </w:r>
      <w:r>
        <w:rPr>
          <w:b/>
          <w:bCs/>
          <w:color w:val="000000"/>
        </w:rPr>
        <w:t>pngFileFilter</w:t>
      </w:r>
    </w:p>
    <w:p w14:paraId="0CAB5762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Фільтр файлів *.png </w:t>
      </w:r>
    </w:p>
    <w:p w14:paraId="24440439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7" style="width:0;height:1.5pt" o:hralign="center" o:hrstd="t" o:hr="t" fillcolor="#a0a0a0" stroked="f"/>
        </w:pict>
      </w:r>
    </w:p>
    <w:p w14:paraId="6062CC55" w14:textId="77777777" w:rsidR="00FE14C6" w:rsidRDefault="00FE14C6" w:rsidP="00FE14C6">
      <w:pPr>
        <w:pStyle w:val="3"/>
        <w:rPr>
          <w:color w:val="000000"/>
        </w:rPr>
      </w:pPr>
      <w:bookmarkStart w:id="162" w:name="drawListener"/>
      <w:bookmarkEnd w:id="162"/>
      <w:r>
        <w:rPr>
          <w:color w:val="000000"/>
        </w:rPr>
        <w:t>drawListener</w:t>
      </w:r>
    </w:p>
    <w:p w14:paraId="4945B99C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drawListener</w:t>
      </w:r>
    </w:p>
    <w:p w14:paraId="12EE829F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"Намалювати діаграму" </w:t>
      </w:r>
    </w:p>
    <w:p w14:paraId="6315C548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8" style="width:0;height:1.5pt" o:hralign="center" o:hrstd="t" o:hr="t" fillcolor="#a0a0a0" stroked="f"/>
        </w:pict>
      </w:r>
    </w:p>
    <w:p w14:paraId="553E4BD9" w14:textId="77777777" w:rsidR="00FE14C6" w:rsidRDefault="00FE14C6" w:rsidP="00FE14C6">
      <w:pPr>
        <w:pStyle w:val="3"/>
        <w:rPr>
          <w:color w:val="000000"/>
        </w:rPr>
      </w:pPr>
      <w:bookmarkStart w:id="163" w:name="tableListener"/>
      <w:bookmarkEnd w:id="163"/>
      <w:r>
        <w:rPr>
          <w:color w:val="000000"/>
        </w:rPr>
        <w:t>tableListener</w:t>
      </w:r>
    </w:p>
    <w:p w14:paraId="51F0A4D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javax.swing.event.TableModelListener </w:t>
      </w:r>
      <w:r>
        <w:rPr>
          <w:b/>
          <w:bCs/>
          <w:color w:val="000000"/>
        </w:rPr>
        <w:t>tableListener</w:t>
      </w:r>
    </w:p>
    <w:p w14:paraId="17F194BE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зміни данних таблиці </w:t>
      </w:r>
    </w:p>
    <w:p w14:paraId="29E40A6D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59" style="width:0;height:1.5pt" o:hralign="center" o:hrstd="t" o:hr="t" fillcolor="#a0a0a0" stroked="f"/>
        </w:pict>
      </w:r>
    </w:p>
    <w:p w14:paraId="2C70C36D" w14:textId="77777777" w:rsidR="00FE14C6" w:rsidRDefault="00FE14C6" w:rsidP="00FE14C6">
      <w:pPr>
        <w:pStyle w:val="3"/>
        <w:rPr>
          <w:color w:val="000000"/>
        </w:rPr>
      </w:pPr>
      <w:bookmarkStart w:id="164" w:name="helpAboutListener"/>
      <w:bookmarkEnd w:id="164"/>
      <w:r>
        <w:rPr>
          <w:color w:val="000000"/>
        </w:rPr>
        <w:lastRenderedPageBreak/>
        <w:t>helpAboutListener</w:t>
      </w:r>
    </w:p>
    <w:p w14:paraId="7D05FF8A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helpAboutListener</w:t>
      </w:r>
    </w:p>
    <w:p w14:paraId="6A295441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"Про програму"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5B3BC8E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4E923D05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14:paraId="1F960DF9" w14:textId="77777777" w:rsidR="00FE14C6" w:rsidRDefault="00FE14C6" w:rsidP="00FE14C6">
      <w:pPr>
        <w:pStyle w:val="3"/>
        <w:rPr>
          <w:color w:val="000000"/>
        </w:rPr>
      </w:pPr>
      <w:bookmarkStart w:id="165" w:name="DiagramBuilderFrame()"/>
      <w:bookmarkEnd w:id="165"/>
      <w:r>
        <w:rPr>
          <w:color w:val="000000"/>
        </w:rPr>
        <w:t>DiagramBuilderFrame</w:t>
      </w:r>
    </w:p>
    <w:p w14:paraId="5AA2BFB4" w14:textId="77777777" w:rsidR="00FE14C6" w:rsidRDefault="00FE14C6" w:rsidP="00FE14C6">
      <w:pPr>
        <w:pStyle w:val="HTML"/>
        <w:rPr>
          <w:color w:val="000000"/>
        </w:rPr>
      </w:pPr>
      <w:r>
        <w:rPr>
          <w:b/>
          <w:bCs/>
          <w:color w:val="000000"/>
        </w:rPr>
        <w:t>DiagramBuilderFrame</w:t>
      </w:r>
      <w:r>
        <w:rPr>
          <w:color w:val="000000"/>
        </w:rPr>
        <w:t>()</w:t>
      </w:r>
    </w:p>
    <w:p w14:paraId="30A149B6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Конструктор за замовчуванням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25FA3BC6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3695A57B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14:paraId="0BD3D77A" w14:textId="77777777" w:rsidR="00FE14C6" w:rsidRDefault="00FE14C6" w:rsidP="00FE14C6">
      <w:pPr>
        <w:pStyle w:val="3"/>
        <w:rPr>
          <w:color w:val="000000"/>
        </w:rPr>
      </w:pPr>
      <w:bookmarkStart w:id="166" w:name="centerWindow()"/>
      <w:bookmarkEnd w:id="166"/>
      <w:r>
        <w:rPr>
          <w:color w:val="000000"/>
        </w:rPr>
        <w:t>centerWindow</w:t>
      </w:r>
    </w:p>
    <w:p w14:paraId="58FE0DCE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centerWindow</w:t>
      </w:r>
      <w:r>
        <w:rPr>
          <w:color w:val="000000"/>
        </w:rPr>
        <w:t>()</w:t>
      </w:r>
    </w:p>
    <w:p w14:paraId="2564714D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Центрування вікна </w:t>
      </w:r>
    </w:p>
    <w:p w14:paraId="195B6C2B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60" style="width:0;height:1.5pt" o:hralign="center" o:hrstd="t" o:hr="t" fillcolor="#a0a0a0" stroked="f"/>
        </w:pict>
      </w:r>
    </w:p>
    <w:p w14:paraId="63517540" w14:textId="77777777" w:rsidR="00FE14C6" w:rsidRDefault="00FE14C6" w:rsidP="00FE14C6">
      <w:pPr>
        <w:pStyle w:val="3"/>
        <w:rPr>
          <w:color w:val="000000"/>
        </w:rPr>
      </w:pPr>
      <w:bookmarkStart w:id="167" w:name="draw()"/>
      <w:bookmarkEnd w:id="167"/>
      <w:r>
        <w:rPr>
          <w:color w:val="000000"/>
        </w:rPr>
        <w:t>draw</w:t>
      </w:r>
    </w:p>
    <w:p w14:paraId="470C0AF7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draw</w:t>
      </w:r>
      <w:r>
        <w:rPr>
          <w:color w:val="000000"/>
        </w:rPr>
        <w:t>()</w:t>
      </w:r>
    </w:p>
    <w:p w14:paraId="340D8318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Підготовка до малювання діаграми </w:t>
      </w:r>
    </w:p>
    <w:p w14:paraId="056AEFA3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61" style="width:0;height:1.5pt" o:hralign="center" o:hrstd="t" o:hr="t" fillcolor="#a0a0a0" stroked="f"/>
        </w:pict>
      </w:r>
    </w:p>
    <w:p w14:paraId="7277F15D" w14:textId="77777777" w:rsidR="00FE14C6" w:rsidRDefault="00FE14C6" w:rsidP="00FE14C6">
      <w:pPr>
        <w:pStyle w:val="3"/>
        <w:rPr>
          <w:color w:val="000000"/>
        </w:rPr>
      </w:pPr>
      <w:bookmarkStart w:id="168" w:name="fileSave()"/>
      <w:bookmarkEnd w:id="168"/>
      <w:r>
        <w:rPr>
          <w:color w:val="000000"/>
        </w:rPr>
        <w:t>fileSave</w:t>
      </w:r>
    </w:p>
    <w:p w14:paraId="7E7382FA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fileSave</w:t>
      </w:r>
      <w:r>
        <w:rPr>
          <w:color w:val="000000"/>
        </w:rPr>
        <w:t>()</w:t>
      </w:r>
    </w:p>
    <w:p w14:paraId="3074BD50" w14:textId="77777777"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Збереження файлу </w:t>
      </w:r>
    </w:p>
    <w:p w14:paraId="098F6FB8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62" style="width:0;height:1.5pt" o:hralign="center" o:hrstd="t" o:hr="t" fillcolor="#a0a0a0" stroked="f"/>
        </w:pict>
      </w:r>
    </w:p>
    <w:p w14:paraId="5EBDAE86" w14:textId="77777777" w:rsidR="00FE14C6" w:rsidRDefault="00FE14C6" w:rsidP="00FE14C6">
      <w:pPr>
        <w:pStyle w:val="3"/>
        <w:rPr>
          <w:color w:val="000000"/>
        </w:rPr>
      </w:pPr>
      <w:bookmarkStart w:id="169" w:name="showMessage(java.lang.String,_int)"/>
      <w:bookmarkEnd w:id="169"/>
      <w:r>
        <w:rPr>
          <w:color w:val="000000"/>
        </w:rPr>
        <w:t>showMessage</w:t>
      </w:r>
    </w:p>
    <w:p w14:paraId="2DDD2BD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showMessage</w:t>
      </w:r>
      <w:r>
        <w:rPr>
          <w:color w:val="000000"/>
        </w:rPr>
        <w:t>(java.lang.String message,</w:t>
      </w:r>
    </w:p>
    <w:p w14:paraId="18E8875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int type)</w:t>
      </w:r>
    </w:p>
    <w:p w14:paraId="2B9BF396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Відображення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повідомлення</w:t>
      </w:r>
      <w:r w:rsidRPr="00FE14C6">
        <w:rPr>
          <w:color w:val="000000"/>
          <w:lang w:val="en-GB"/>
        </w:rPr>
        <w:t xml:space="preserve"> </w:t>
      </w:r>
    </w:p>
    <w:p w14:paraId="18DC8E12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14:paraId="60431471" w14:textId="77777777"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message</w:t>
      </w:r>
      <w:r>
        <w:rPr>
          <w:color w:val="000000"/>
        </w:rPr>
        <w:t xml:space="preserve"> - повідомлення </w:t>
      </w:r>
    </w:p>
    <w:p w14:paraId="08740CF8" w14:textId="77777777"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type</w:t>
      </w:r>
      <w:r>
        <w:rPr>
          <w:color w:val="000000"/>
        </w:rPr>
        <w:t xml:space="preserve"> - тип повідомлення</w:t>
      </w:r>
    </w:p>
    <w:p w14:paraId="6722385E" w14:textId="77777777"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26D969C8" w14:textId="77777777"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DiagramPanel</w:t>
      </w:r>
    </w:p>
    <w:p w14:paraId="7DBBEC4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14:paraId="2D636835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79" name="Рисунок 17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java.awt.Component</w:t>
      </w:r>
    </w:p>
    <w:p w14:paraId="59A196F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80" name="Рисунок 18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java.awt.Container</w:t>
      </w:r>
    </w:p>
    <w:p w14:paraId="272A4AAB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81" name="Рисунок 1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javax.swing.JComponent</w:t>
      </w:r>
    </w:p>
    <w:p w14:paraId="1C7F4509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82" name="Рисунок 18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javax.swing.JPanel</w:t>
      </w:r>
    </w:p>
    <w:p w14:paraId="5988259D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183" name="Рисунок 18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diagram_builder.DiagramPanel</w:t>
      </w:r>
    </w:p>
    <w:p w14:paraId="5717CC7A" w14:textId="77777777"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14:paraId="470C595C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>java.awt.image.ImageObserver, java.awt.MenuContainer, java.io.Serializable, javax.accessibility.Accessible</w:t>
      </w:r>
    </w:p>
    <w:p w14:paraId="3FCCED9F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63" style="width:0;height:1.5pt" o:hralign="center" o:hrstd="t" o:hr="t" fillcolor="#a0a0a0" stroked="f"/>
        </w:pict>
      </w:r>
    </w:p>
    <w:p w14:paraId="33C4C661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DiagramPanel</w:t>
      </w:r>
    </w:p>
    <w:p w14:paraId="1EFB3402" w14:textId="77777777"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javax.swing.JPanel</w:t>
      </w:r>
    </w:p>
    <w:p w14:paraId="2606F01E" w14:textId="77777777"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t xml:space="preserve">Панель для малювання бульбашкової діаграми </w:t>
      </w:r>
    </w:p>
    <w:p w14:paraId="73367BFF" w14:textId="77777777"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lastRenderedPageBreak/>
        <w:t>Author:</w:t>
      </w:r>
    </w:p>
    <w:p w14:paraId="0C3FE252" w14:textId="77777777"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14:paraId="09DA20DC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14:paraId="102B4CD3" w14:textId="77777777" w:rsidR="00FE14C6" w:rsidRPr="00FE14C6" w:rsidRDefault="001C4E75" w:rsidP="00FE14C6">
      <w:pPr>
        <w:ind w:left="720"/>
        <w:rPr>
          <w:color w:val="000000"/>
          <w:lang w:val="en-GB"/>
        </w:rPr>
      </w:pPr>
      <w:hyperlink r:id="rId63" w:anchor="diagram_builder.DiagramPanel" w:history="1">
        <w:r w:rsidR="00FE14C6" w:rsidRPr="00FE14C6">
          <w:rPr>
            <w:rStyle w:val="a4"/>
            <w:lang w:val="en-GB"/>
          </w:rPr>
          <w:t>Serialized Form</w:t>
        </w:r>
      </w:hyperlink>
    </w:p>
    <w:p w14:paraId="682EF744" w14:textId="77777777" w:rsidR="00FE14C6" w:rsidRDefault="001C4E75" w:rsidP="00FE14C6">
      <w:pPr>
        <w:rPr>
          <w:color w:val="000000"/>
        </w:rPr>
      </w:pPr>
      <w:r>
        <w:rPr>
          <w:color w:val="000000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14:paraId="25A9587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CD0E9E1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14:paraId="6CB2E30E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721EF22E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25BD8188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javax.swing.JPanel</w:t>
            </w:r>
          </w:p>
        </w:tc>
      </w:tr>
      <w:tr w:rsidR="00FE14C6" w14:paraId="636BF908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DBC42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javax.swing.JPanel.AccessibleJPanel</w:t>
            </w:r>
          </w:p>
        </w:tc>
      </w:tr>
    </w:tbl>
    <w:p w14:paraId="403D8591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2F718744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1339E777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javax.swing.JComponent</w:t>
            </w:r>
          </w:p>
        </w:tc>
      </w:tr>
      <w:tr w:rsidR="00FE14C6" w14:paraId="2329FC74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5EF6AC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javax.swing.JComponent.AccessibleJComponent</w:t>
            </w:r>
          </w:p>
        </w:tc>
      </w:tr>
    </w:tbl>
    <w:p w14:paraId="1CC6AB0F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04A53628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0C9D2BC7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java.awt.Container</w:t>
            </w:r>
          </w:p>
        </w:tc>
      </w:tr>
      <w:tr w:rsidR="00FE14C6" w14:paraId="1F6ED330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B4D3C" w14:textId="77777777"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java.awt.Container.AccessibleAWTContainer</w:t>
            </w:r>
          </w:p>
        </w:tc>
      </w:tr>
    </w:tbl>
    <w:p w14:paraId="79A88A7D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10D24DC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51D5C423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java.awt.Component</w:t>
            </w:r>
          </w:p>
        </w:tc>
      </w:tr>
      <w:tr w:rsidR="00FE14C6" w:rsidRPr="00F93F0C" w14:paraId="15D01C9F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DB330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14:paraId="6BE6ADB1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61"/>
        <w:gridCol w:w="6821"/>
      </w:tblGrid>
      <w:tr w:rsidR="00FE14C6" w14:paraId="6B73B4DB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BA24668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14:paraId="107D1925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EE34C9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BED57" w14:textId="77777777" w:rsidR="00FE14C6" w:rsidRDefault="001C4E75">
            <w:pPr>
              <w:rPr>
                <w:color w:val="000000"/>
              </w:rPr>
            </w:pPr>
            <w:hyperlink r:id="rId64" w:anchor="BORD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BORDER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Розмір відступу</w:t>
            </w:r>
          </w:p>
        </w:tc>
      </w:tr>
      <w:tr w:rsidR="00FE14C6" w14:paraId="26F9377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3A618E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D5882" w14:textId="77777777" w:rsidR="00FE14C6" w:rsidRDefault="001C4E75">
            <w:pPr>
              <w:rPr>
                <w:color w:val="000000"/>
              </w:rPr>
            </w:pPr>
            <w:hyperlink r:id="rId65" w:anchor="bubbl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bubbleR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Максимальний радіус бульбашки</w:t>
            </w:r>
          </w:p>
        </w:tc>
      </w:tr>
      <w:tr w:rsidR="00FE14C6" w14:paraId="7869CA88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27C18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java.awt.Rectangle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EF7BB6" w14:textId="77777777" w:rsidR="00FE14C6" w:rsidRDefault="001C4E75">
            <w:pPr>
              <w:rPr>
                <w:color w:val="000000"/>
              </w:rPr>
            </w:pPr>
            <w:hyperlink r:id="rId66" w:anchor="plotBound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plotBound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Межі малювання графіка</w:t>
            </w:r>
          </w:p>
        </w:tc>
      </w:tr>
      <w:tr w:rsidR="00FE14C6" w14:paraId="2749124B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8BC64F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384C3" w14:textId="77777777" w:rsidR="00FE14C6" w:rsidRDefault="001C4E75">
            <w:pPr>
              <w:rPr>
                <w:color w:val="000000"/>
              </w:rPr>
            </w:pPr>
            <w:hyperlink r:id="rId67" w:anchor="scaleRatio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scaleRatio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Пропорція масштабування</w:t>
            </w:r>
          </w:p>
        </w:tc>
      </w:tr>
      <w:tr w:rsidR="00FE14C6" w14:paraId="5070DC6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F9ED7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static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D5E8B" w14:textId="77777777" w:rsidR="00FE14C6" w:rsidRDefault="001C4E75">
            <w:pPr>
              <w:rPr>
                <w:color w:val="000000"/>
              </w:rPr>
            </w:pPr>
            <w:hyperlink r:id="rId68" w:anchor="serialVersionUID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serialVersionUID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Ідентифікатор класу</w:t>
            </w:r>
          </w:p>
        </w:tc>
      </w:tr>
      <w:tr w:rsidR="00FE14C6" w14:paraId="7D58672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C52AF3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D6E96" w14:textId="77777777" w:rsidR="00FE14C6" w:rsidRDefault="001C4E75">
            <w:pPr>
              <w:rPr>
                <w:color w:val="000000"/>
              </w:rPr>
            </w:pPr>
            <w:hyperlink r:id="rId69" w:anchor="TEXT_BORD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TEXT_BORDER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Розмір відступу для тексту</w:t>
            </w:r>
          </w:p>
        </w:tc>
      </w:tr>
      <w:tr w:rsidR="00FE14C6" w14:paraId="78CF953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B1EC3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57EA97" w14:textId="77777777" w:rsidR="00FE14C6" w:rsidRDefault="001C4E75">
            <w:pPr>
              <w:rPr>
                <w:color w:val="000000"/>
              </w:rPr>
            </w:pPr>
            <w:hyperlink r:id="rId70" w:anchor="TOPLEFT_BORDER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TOPLEFT_BORDER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Повний розмір відступу</w:t>
            </w:r>
          </w:p>
        </w:tc>
      </w:tr>
      <w:tr w:rsidR="00FE14C6" w14:paraId="20D90D4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9B800C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8C20F4" w14:textId="77777777" w:rsidR="00FE14C6" w:rsidRDefault="001C4E75">
            <w:pPr>
              <w:rPr>
                <w:color w:val="000000"/>
              </w:rPr>
            </w:pPr>
            <w:hyperlink r:id="rId71" w:anchor="x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Масив координат X</w:t>
            </w:r>
          </w:p>
        </w:tc>
      </w:tr>
      <w:tr w:rsidR="00FE14C6" w14:paraId="6C031F8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E3D92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CE468" w14:textId="77777777" w:rsidR="00FE14C6" w:rsidRDefault="001C4E75">
            <w:pPr>
              <w:rPr>
                <w:color w:val="000000"/>
              </w:rPr>
            </w:pPr>
            <w:hyperlink r:id="rId72" w:anchor="X_MARK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X_MARK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Розмір помітки X</w:t>
            </w:r>
          </w:p>
        </w:tc>
      </w:tr>
      <w:tr w:rsidR="00FE14C6" w14:paraId="796FC3F8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C7AC5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5EA869" w14:textId="77777777" w:rsidR="00FE14C6" w:rsidRDefault="001C4E75">
            <w:pPr>
              <w:rPr>
                <w:color w:val="000000"/>
              </w:rPr>
            </w:pPr>
            <w:hyperlink r:id="rId73" w:anchor="xStep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xStep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Крок сітки X</w:t>
            </w:r>
          </w:p>
        </w:tc>
      </w:tr>
      <w:tr w:rsidR="00FE14C6" w14:paraId="542EBBF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DFCCD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81A1E" w14:textId="77777777" w:rsidR="00FE14C6" w:rsidRDefault="001C4E75">
            <w:pPr>
              <w:rPr>
                <w:color w:val="000000"/>
              </w:rPr>
            </w:pPr>
            <w:hyperlink r:id="rId74" w:anchor="xStepPixel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xStepPixel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Крок сітки X в пікселях</w:t>
            </w:r>
          </w:p>
        </w:tc>
      </w:tr>
      <w:tr w:rsidR="00FE14C6" w14:paraId="75882158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E3FD0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lastRenderedPageBreak/>
              <w:t>private  double[]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2C7D0" w14:textId="77777777" w:rsidR="00FE14C6" w:rsidRDefault="001C4E75">
            <w:pPr>
              <w:rPr>
                <w:color w:val="000000"/>
              </w:rPr>
            </w:pPr>
            <w:hyperlink r:id="rId75" w:anchor="y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Масив координат Y</w:t>
            </w:r>
          </w:p>
        </w:tc>
      </w:tr>
      <w:tr w:rsidR="00FE14C6" w14:paraId="225D4605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742250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4F58F" w14:textId="77777777" w:rsidR="00FE14C6" w:rsidRDefault="001C4E75">
            <w:pPr>
              <w:rPr>
                <w:color w:val="000000"/>
              </w:rPr>
            </w:pPr>
            <w:hyperlink r:id="rId76" w:anchor="Y_MARK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Y_MARK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Розмір помітки Y</w:t>
            </w:r>
          </w:p>
        </w:tc>
      </w:tr>
      <w:tr w:rsidR="00FE14C6" w14:paraId="1DC4DC8E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53FAD7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AFFD2" w14:textId="77777777" w:rsidR="00FE14C6" w:rsidRDefault="001C4E75">
            <w:pPr>
              <w:rPr>
                <w:color w:val="000000"/>
              </w:rPr>
            </w:pPr>
            <w:hyperlink r:id="rId77" w:anchor="yStep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yStep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Крок сітки Y</w:t>
            </w:r>
          </w:p>
        </w:tc>
      </w:tr>
      <w:tr w:rsidR="00FE14C6" w14:paraId="26F40AB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DEF15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9B4A5" w14:textId="77777777" w:rsidR="00FE14C6" w:rsidRDefault="001C4E75">
            <w:pPr>
              <w:rPr>
                <w:color w:val="000000"/>
              </w:rPr>
            </w:pPr>
            <w:hyperlink r:id="rId78" w:anchor="yStepPixel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yStepPixel</w:t>
              </w:r>
            </w:hyperlink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Крок сітки Y в пікселях</w:t>
            </w:r>
          </w:p>
        </w:tc>
      </w:tr>
    </w:tbl>
    <w:p w14:paraId="7B4CC49B" w14:textId="77777777"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0EC895F6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4B1F673E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javax.swing.JComponent</w:t>
            </w:r>
          </w:p>
        </w:tc>
      </w:tr>
      <w:tr w:rsidR="00FE14C6" w:rsidRPr="00F93F0C" w14:paraId="32BC2C46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DA914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accessibleContext, listenerList, TOOL_TIP_TEXT_KEY, ui, UNDEFINED_CONDITION, WHEN_ANCESTOR_OF_FOCUSED_COMPONENT, WHEN_FOCUSED, WHEN_IN_FOCUSED_WINDOW</w:t>
            </w:r>
          </w:p>
        </w:tc>
      </w:tr>
    </w:tbl>
    <w:p w14:paraId="77FB4242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47ADF9F2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7D29CD18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java.awt.Component</w:t>
            </w:r>
          </w:p>
        </w:tc>
      </w:tr>
      <w:tr w:rsidR="00FE14C6" w:rsidRPr="00F93F0C" w14:paraId="43CE5E07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A85DD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BOTTOM_ALIGNMENT, CENTER_ALIGNMENT, LEFT_ALIGNMENT, RIGHT_ALIGNMENT, TOP_ALIGNMENT</w:t>
            </w:r>
          </w:p>
        </w:tc>
      </w:tr>
    </w:tbl>
    <w:p w14:paraId="5EFA1E5D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FE14C6" w:rsidRPr="00F93F0C" w14:paraId="0C6DE595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C6BBE3C" w14:textId="77777777"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java.awt.image.ImageObserver</w:t>
            </w:r>
          </w:p>
        </w:tc>
      </w:tr>
      <w:tr w:rsidR="00FE14C6" w:rsidRPr="00F93F0C" w14:paraId="697DC143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D3A2D" w14:textId="77777777"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ABORT, ALLBITS, ERROR, FRAMEBITS, HEIGHT, PROPERTIES, SOMEBITS, WIDTH</w:t>
            </w:r>
          </w:p>
        </w:tc>
      </w:tr>
    </w:tbl>
    <w:p w14:paraId="186C1D5B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934"/>
        <w:gridCol w:w="248"/>
      </w:tblGrid>
      <w:tr w:rsidR="00FE14C6" w14:paraId="7E3DF6E0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6AEE2C3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:rsidRPr="00F93F0C" w14:paraId="1BAD196A" w14:textId="77777777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34FDBE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79" w:anchor="DiagramPanel(double[], double[]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DiagramPanel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(double[] x, double[] y)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Конструктор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за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719FF" w14:textId="77777777" w:rsidR="00FE14C6" w:rsidRPr="00FE14C6" w:rsidRDefault="00FE14C6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5AB4BFD0" w14:textId="77777777"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1"/>
        <w:gridCol w:w="8501"/>
      </w:tblGrid>
      <w:tr w:rsidR="00FE14C6" w14:paraId="2E65D657" w14:textId="77777777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32F7344" w14:textId="77777777"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FE14C6" w14:paraId="5683F84A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C8AE5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92B04" w14:textId="77777777" w:rsidR="00FE14C6" w:rsidRDefault="001C4E75">
            <w:pPr>
              <w:rPr>
                <w:color w:val="000000"/>
              </w:rPr>
            </w:pPr>
            <w:hyperlink r:id="rId80" w:anchor="drawGrid(java.awt.Graphics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drawGrid</w:t>
              </w:r>
            </w:hyperlink>
            <w:r w:rsidR="00FE14C6">
              <w:rPr>
                <w:rStyle w:val="HTML1"/>
                <w:color w:val="000000"/>
              </w:rPr>
              <w:t>(java.awt.Graphics g)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Малює сітку у контексті</w:t>
            </w:r>
          </w:p>
        </w:tc>
      </w:tr>
      <w:tr w:rsidR="00FE14C6" w14:paraId="546C78B4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D925CC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BC0B3" w14:textId="77777777" w:rsidR="00FE14C6" w:rsidRDefault="001C4E75">
            <w:pPr>
              <w:rPr>
                <w:color w:val="000000"/>
              </w:rPr>
            </w:pPr>
            <w:hyperlink r:id="rId81" w:anchor="getMaxValuePos(double[]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getMaxValuePos</w:t>
              </w:r>
            </w:hyperlink>
            <w:r w:rsidR="00FE14C6">
              <w:rPr>
                <w:rStyle w:val="HTML1"/>
                <w:color w:val="000000"/>
              </w:rPr>
              <w:t>(double[] array)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Знаходить позицію найбільшого елемента</w:t>
            </w:r>
          </w:p>
        </w:tc>
      </w:tr>
      <w:tr w:rsidR="00FE14C6" w14:paraId="5D6C4BF9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F7DE3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D47E7" w14:textId="77777777" w:rsidR="00FE14C6" w:rsidRDefault="001C4E75">
            <w:pPr>
              <w:rPr>
                <w:color w:val="000000"/>
              </w:rPr>
            </w:pPr>
            <w:hyperlink r:id="rId82" w:anchor="getPlotBound(int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getPlotBound</w:t>
              </w:r>
            </w:hyperlink>
            <w:r w:rsidR="00FE14C6">
              <w:rPr>
                <w:rStyle w:val="HTML1"/>
                <w:color w:val="000000"/>
              </w:rPr>
              <w:t>(int res)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Зменшує область малювання на розмір відступу</w:t>
            </w:r>
          </w:p>
        </w:tc>
      </w:tr>
      <w:tr w:rsidR="00FE14C6" w:rsidRPr="00F93F0C" w14:paraId="7102A254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B6E3E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B111BF" w14:textId="77777777" w:rsidR="00FE14C6" w:rsidRPr="00FE14C6" w:rsidRDefault="001C4E75">
            <w:pPr>
              <w:rPr>
                <w:color w:val="000000"/>
                <w:lang w:val="en-GB"/>
              </w:rPr>
            </w:pPr>
            <w:hyperlink r:id="rId83" w:anchor="getRes(double[], double[], java.awt.Rectangle)" w:history="1">
              <w:r w:rsidR="00FE14C6"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getRes</w:t>
              </w:r>
            </w:hyperlink>
            <w:r w:rsidR="00FE14C6" w:rsidRPr="00FE14C6">
              <w:rPr>
                <w:rStyle w:val="HTML1"/>
                <w:color w:val="000000"/>
                <w:lang w:val="en-GB"/>
              </w:rPr>
              <w:t>(double[] coord1, double[] coord2, java.awt.Rectangle bounds)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 w:rsidRPr="00FE14C6">
              <w:rPr>
                <w:color w:val="000000"/>
                <w:lang w:val="en-GB"/>
              </w:rPr>
              <w:br/>
              <w:t>          </w:t>
            </w:r>
            <w:r w:rsidR="00FE14C6">
              <w:rPr>
                <w:color w:val="000000"/>
              </w:rPr>
              <w:t>Обчислює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розміри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для</w:t>
            </w:r>
            <w:r w:rsidR="00FE14C6" w:rsidRPr="00FE14C6">
              <w:rPr>
                <w:color w:val="000000"/>
                <w:lang w:val="en-GB"/>
              </w:rPr>
              <w:t xml:space="preserve"> </w:t>
            </w:r>
            <w:r w:rsidR="00FE14C6">
              <w:rPr>
                <w:color w:val="000000"/>
              </w:rPr>
              <w:t>графіка</w:t>
            </w:r>
          </w:p>
        </w:tc>
      </w:tr>
      <w:tr w:rsidR="00FE14C6" w14:paraId="2B6B3FEF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1A5778" w14:textId="77777777" w:rsidR="00FE14C6" w:rsidRDefault="00FE14C6">
            <w:pPr>
              <w:jc w:val="right"/>
              <w:rPr>
                <w:color w:val="000000"/>
              </w:rPr>
            </w:pPr>
            <w:r w:rsidRPr="00FE14C6">
              <w:rPr>
                <w:rStyle w:val="HTML1"/>
                <w:color w:val="000000"/>
                <w:lang w:val="en-GB"/>
              </w:rPr>
              <w:t> </w:t>
            </w:r>
            <w:r>
              <w:rPr>
                <w:rStyle w:val="HTML1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A6040" w14:textId="77777777" w:rsidR="00FE14C6" w:rsidRDefault="001C4E75">
            <w:pPr>
              <w:rPr>
                <w:color w:val="000000"/>
              </w:rPr>
            </w:pPr>
            <w:hyperlink r:id="rId84" w:anchor="paintComponent(java.awt.Graphics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paintComponent</w:t>
              </w:r>
            </w:hyperlink>
            <w:r w:rsidR="00FE14C6">
              <w:rPr>
                <w:rStyle w:val="HTML1"/>
                <w:color w:val="000000"/>
              </w:rPr>
              <w:t>(java.awt.Graphics g)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Перемальовує діаграму у контексті</w:t>
            </w:r>
          </w:p>
        </w:tc>
      </w:tr>
      <w:tr w:rsidR="00FE14C6" w14:paraId="7D510A9D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06EA4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179F8" w14:textId="77777777" w:rsidR="00FE14C6" w:rsidRDefault="001C4E75">
            <w:pPr>
              <w:rPr>
                <w:color w:val="000000"/>
              </w:rPr>
            </w:pPr>
            <w:hyperlink r:id="rId85" w:anchor="setX(double[]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setX</w:t>
              </w:r>
            </w:hyperlink>
            <w:r w:rsidR="00FE14C6">
              <w:rPr>
                <w:rStyle w:val="HTML1"/>
                <w:color w:val="000000"/>
              </w:rPr>
              <w:t>(double[] x)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Встановлює координати X</w:t>
            </w:r>
          </w:p>
        </w:tc>
      </w:tr>
      <w:tr w:rsidR="00FE14C6" w14:paraId="64DD09E1" w14:textId="77777777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111C0D" w14:textId="77777777"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DF1AC" w14:textId="77777777" w:rsidR="00FE14C6" w:rsidRDefault="001C4E75">
            <w:pPr>
              <w:rPr>
                <w:color w:val="000000"/>
              </w:rPr>
            </w:pPr>
            <w:hyperlink r:id="rId86" w:anchor="setY(double[])" w:history="1">
              <w:r w:rsid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setY</w:t>
              </w:r>
            </w:hyperlink>
            <w:r w:rsidR="00FE14C6">
              <w:rPr>
                <w:rStyle w:val="HTML1"/>
                <w:color w:val="000000"/>
              </w:rPr>
              <w:t>(double[] y)</w:t>
            </w:r>
            <w:r w:rsidR="00FE14C6">
              <w:rPr>
                <w:color w:val="000000"/>
              </w:rPr>
              <w:t xml:space="preserve"> </w:t>
            </w:r>
            <w:r w:rsidR="00FE14C6">
              <w:rPr>
                <w:color w:val="000000"/>
              </w:rPr>
              <w:br/>
              <w:t>          Встановл.є координати Y</w:t>
            </w:r>
          </w:p>
        </w:tc>
      </w:tr>
    </w:tbl>
    <w:p w14:paraId="0ED0F800" w14:textId="77777777"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14:paraId="4150C650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1C6C3C3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14:paraId="52D4C6ED" w14:textId="77777777" w:rsidR="009119B6" w:rsidRDefault="009119B6" w:rsidP="009119B6">
      <w:pPr>
        <w:pStyle w:val="3"/>
        <w:rPr>
          <w:color w:val="000000"/>
        </w:rPr>
      </w:pPr>
      <w:r>
        <w:rPr>
          <w:color w:val="000000"/>
        </w:rPr>
        <w:t>serialVersionUID</w:t>
      </w:r>
    </w:p>
    <w:p w14:paraId="47E0571A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static final long </w:t>
      </w:r>
      <w:r>
        <w:rPr>
          <w:b/>
          <w:bCs/>
          <w:color w:val="000000"/>
        </w:rPr>
        <w:t>serialVersionUID</w:t>
      </w:r>
    </w:p>
    <w:p w14:paraId="047A5498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lastRenderedPageBreak/>
        <w:t xml:space="preserve">Ідентифікатор класу </w:t>
      </w:r>
    </w:p>
    <w:p w14:paraId="640BFE05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3B1CE580" w14:textId="77777777" w:rsidR="009119B6" w:rsidRDefault="001C4E75" w:rsidP="009119B6">
      <w:pPr>
        <w:ind w:left="720"/>
        <w:rPr>
          <w:color w:val="000000"/>
        </w:rPr>
      </w:pPr>
      <w:hyperlink r:id="rId87" w:anchor="diagram_builder.DiagramPanel.serialVersionUID" w:history="1">
        <w:r w:rsidR="009119B6">
          <w:rPr>
            <w:rStyle w:val="a4"/>
          </w:rPr>
          <w:t>Constant Field Values</w:t>
        </w:r>
      </w:hyperlink>
    </w:p>
    <w:p w14:paraId="5E9D379D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65" style="width:0;height:1.5pt" o:hralign="center" o:hrstd="t" o:hr="t" fillcolor="#a0a0a0" stroked="f"/>
        </w:pict>
      </w:r>
    </w:p>
    <w:p w14:paraId="506B7340" w14:textId="77777777" w:rsidR="009119B6" w:rsidRDefault="009119B6" w:rsidP="009119B6">
      <w:pPr>
        <w:pStyle w:val="3"/>
        <w:rPr>
          <w:color w:val="000000"/>
        </w:rPr>
      </w:pPr>
      <w:bookmarkStart w:id="170" w:name="x"/>
      <w:bookmarkEnd w:id="170"/>
      <w:r>
        <w:rPr>
          <w:color w:val="000000"/>
        </w:rPr>
        <w:t>x</w:t>
      </w:r>
    </w:p>
    <w:p w14:paraId="453149B2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double[] </w:t>
      </w:r>
      <w:r>
        <w:rPr>
          <w:b/>
          <w:bCs/>
          <w:color w:val="000000"/>
        </w:rPr>
        <w:t>x</w:t>
      </w:r>
    </w:p>
    <w:p w14:paraId="0EE51DA4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Масив координат X </w:t>
      </w:r>
    </w:p>
    <w:p w14:paraId="06AEC63E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66" style="width:0;height:1.5pt" o:hralign="center" o:hrstd="t" o:hr="t" fillcolor="#a0a0a0" stroked="f"/>
        </w:pict>
      </w:r>
    </w:p>
    <w:p w14:paraId="79F7EBB2" w14:textId="77777777" w:rsidR="009119B6" w:rsidRDefault="009119B6" w:rsidP="009119B6">
      <w:pPr>
        <w:pStyle w:val="3"/>
        <w:rPr>
          <w:color w:val="000000"/>
        </w:rPr>
      </w:pPr>
      <w:bookmarkStart w:id="171" w:name="y"/>
      <w:bookmarkEnd w:id="171"/>
      <w:r>
        <w:rPr>
          <w:color w:val="000000"/>
        </w:rPr>
        <w:t>y</w:t>
      </w:r>
    </w:p>
    <w:p w14:paraId="371A0E31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double[] </w:t>
      </w:r>
      <w:r>
        <w:rPr>
          <w:b/>
          <w:bCs/>
          <w:color w:val="000000"/>
        </w:rPr>
        <w:t>y</w:t>
      </w:r>
    </w:p>
    <w:p w14:paraId="7D9F3175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Масив координат Y </w:t>
      </w:r>
    </w:p>
    <w:p w14:paraId="5F395687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67" style="width:0;height:1.5pt" o:hralign="center" o:hrstd="t" o:hr="t" fillcolor="#a0a0a0" stroked="f"/>
        </w:pict>
      </w:r>
    </w:p>
    <w:p w14:paraId="35B97127" w14:textId="77777777" w:rsidR="009119B6" w:rsidRDefault="009119B6" w:rsidP="009119B6">
      <w:pPr>
        <w:pStyle w:val="3"/>
        <w:rPr>
          <w:color w:val="000000"/>
        </w:rPr>
      </w:pPr>
      <w:bookmarkStart w:id="172" w:name="xStep"/>
      <w:bookmarkEnd w:id="172"/>
      <w:r>
        <w:rPr>
          <w:color w:val="000000"/>
        </w:rPr>
        <w:t>xStep</w:t>
      </w:r>
    </w:p>
    <w:p w14:paraId="2636C587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xStep</w:t>
      </w:r>
    </w:p>
    <w:p w14:paraId="1E449626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X </w:t>
      </w:r>
    </w:p>
    <w:p w14:paraId="4840FBEF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68" style="width:0;height:1.5pt" o:hralign="center" o:hrstd="t" o:hr="t" fillcolor="#a0a0a0" stroked="f"/>
        </w:pict>
      </w:r>
    </w:p>
    <w:p w14:paraId="000DC849" w14:textId="77777777" w:rsidR="009119B6" w:rsidRDefault="009119B6" w:rsidP="009119B6">
      <w:pPr>
        <w:pStyle w:val="3"/>
        <w:rPr>
          <w:color w:val="000000"/>
        </w:rPr>
      </w:pPr>
      <w:bookmarkStart w:id="173" w:name="yStep"/>
      <w:bookmarkEnd w:id="173"/>
      <w:r>
        <w:rPr>
          <w:color w:val="000000"/>
        </w:rPr>
        <w:t>yStep</w:t>
      </w:r>
    </w:p>
    <w:p w14:paraId="2BC93E6F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yStep</w:t>
      </w:r>
    </w:p>
    <w:p w14:paraId="626CFEB7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Y </w:t>
      </w:r>
    </w:p>
    <w:p w14:paraId="0A74AA85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69" style="width:0;height:1.5pt" o:hralign="center" o:hrstd="t" o:hr="t" fillcolor="#a0a0a0" stroked="f"/>
        </w:pict>
      </w:r>
    </w:p>
    <w:p w14:paraId="38BE6358" w14:textId="77777777" w:rsidR="009119B6" w:rsidRDefault="009119B6" w:rsidP="009119B6">
      <w:pPr>
        <w:pStyle w:val="3"/>
        <w:rPr>
          <w:color w:val="000000"/>
        </w:rPr>
      </w:pPr>
      <w:bookmarkStart w:id="174" w:name="xStepPixel"/>
      <w:bookmarkEnd w:id="174"/>
      <w:r>
        <w:rPr>
          <w:color w:val="000000"/>
        </w:rPr>
        <w:t>xStepPixel</w:t>
      </w:r>
    </w:p>
    <w:p w14:paraId="7AF5F531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xStepPixel</w:t>
      </w:r>
    </w:p>
    <w:p w14:paraId="48CC4AEB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X в пікселях </w:t>
      </w:r>
    </w:p>
    <w:p w14:paraId="6062E56C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0" style="width:0;height:1.5pt" o:hralign="center" o:hrstd="t" o:hr="t" fillcolor="#a0a0a0" stroked="f"/>
        </w:pict>
      </w:r>
    </w:p>
    <w:p w14:paraId="4D084816" w14:textId="77777777" w:rsidR="009119B6" w:rsidRDefault="009119B6" w:rsidP="009119B6">
      <w:pPr>
        <w:pStyle w:val="3"/>
        <w:rPr>
          <w:color w:val="000000"/>
        </w:rPr>
      </w:pPr>
      <w:bookmarkStart w:id="175" w:name="yStepPixel"/>
      <w:bookmarkEnd w:id="175"/>
      <w:r>
        <w:rPr>
          <w:color w:val="000000"/>
        </w:rPr>
        <w:t>yStepPixel</w:t>
      </w:r>
    </w:p>
    <w:p w14:paraId="51C24464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yStepPixel</w:t>
      </w:r>
    </w:p>
    <w:p w14:paraId="24C68659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Y в пікселях </w:t>
      </w:r>
    </w:p>
    <w:p w14:paraId="6F1CCBE3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1" style="width:0;height:1.5pt" o:hralign="center" o:hrstd="t" o:hr="t" fillcolor="#a0a0a0" stroked="f"/>
        </w:pict>
      </w:r>
    </w:p>
    <w:p w14:paraId="3EC6AF36" w14:textId="77777777" w:rsidR="009119B6" w:rsidRDefault="009119B6" w:rsidP="009119B6">
      <w:pPr>
        <w:pStyle w:val="3"/>
        <w:rPr>
          <w:color w:val="000000"/>
        </w:rPr>
      </w:pPr>
      <w:bookmarkStart w:id="176" w:name="plotBound"/>
      <w:bookmarkEnd w:id="176"/>
      <w:r>
        <w:rPr>
          <w:color w:val="000000"/>
        </w:rPr>
        <w:t>plotBound</w:t>
      </w:r>
    </w:p>
    <w:p w14:paraId="673C8C3F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java.awt.Rectangle </w:t>
      </w:r>
      <w:r>
        <w:rPr>
          <w:b/>
          <w:bCs/>
          <w:color w:val="000000"/>
        </w:rPr>
        <w:t>plotBound</w:t>
      </w:r>
    </w:p>
    <w:p w14:paraId="18DD40BB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Межі малювання графіка </w:t>
      </w:r>
    </w:p>
    <w:p w14:paraId="7B08F25D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2" style="width:0;height:1.5pt" o:hralign="center" o:hrstd="t" o:hr="t" fillcolor="#a0a0a0" stroked="f"/>
        </w:pict>
      </w:r>
    </w:p>
    <w:p w14:paraId="2146CEFA" w14:textId="77777777" w:rsidR="009119B6" w:rsidRDefault="009119B6" w:rsidP="009119B6">
      <w:pPr>
        <w:pStyle w:val="3"/>
        <w:rPr>
          <w:color w:val="000000"/>
        </w:rPr>
      </w:pPr>
      <w:bookmarkStart w:id="177" w:name="BORDER"/>
      <w:bookmarkEnd w:id="177"/>
      <w:r>
        <w:rPr>
          <w:color w:val="000000"/>
        </w:rPr>
        <w:t>BORDER</w:t>
      </w:r>
    </w:p>
    <w:p w14:paraId="347F0398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BORDER</w:t>
      </w:r>
    </w:p>
    <w:p w14:paraId="07B9AF98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відступу </w:t>
      </w:r>
    </w:p>
    <w:p w14:paraId="799217BB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74A56601" w14:textId="77777777" w:rsidR="009119B6" w:rsidRDefault="001C4E75" w:rsidP="009119B6">
      <w:pPr>
        <w:ind w:left="720"/>
        <w:rPr>
          <w:color w:val="000000"/>
        </w:rPr>
      </w:pPr>
      <w:hyperlink r:id="rId88" w:anchor="diagram_builder.DiagramPanel.BORDER" w:history="1">
        <w:r w:rsidR="009119B6">
          <w:rPr>
            <w:rStyle w:val="a4"/>
          </w:rPr>
          <w:t>Constant Field Values</w:t>
        </w:r>
      </w:hyperlink>
    </w:p>
    <w:p w14:paraId="084724FC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3" style="width:0;height:1.5pt" o:hralign="center" o:hrstd="t" o:hr="t" fillcolor="#a0a0a0" stroked="f"/>
        </w:pict>
      </w:r>
    </w:p>
    <w:p w14:paraId="2C628B53" w14:textId="77777777" w:rsidR="009119B6" w:rsidRDefault="009119B6" w:rsidP="009119B6">
      <w:pPr>
        <w:pStyle w:val="3"/>
        <w:rPr>
          <w:color w:val="000000"/>
        </w:rPr>
      </w:pPr>
      <w:bookmarkStart w:id="178" w:name="TEXT_BORDER"/>
      <w:bookmarkEnd w:id="178"/>
      <w:r>
        <w:rPr>
          <w:color w:val="000000"/>
        </w:rPr>
        <w:t>TEXT_BORDER</w:t>
      </w:r>
    </w:p>
    <w:p w14:paraId="5B87B655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TEXT_BORDER</w:t>
      </w:r>
    </w:p>
    <w:p w14:paraId="006ACA27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відступу для тексту </w:t>
      </w:r>
    </w:p>
    <w:p w14:paraId="1BD9E388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10FA9614" w14:textId="77777777" w:rsidR="009119B6" w:rsidRDefault="001C4E75" w:rsidP="009119B6">
      <w:pPr>
        <w:ind w:left="720"/>
        <w:rPr>
          <w:color w:val="000000"/>
        </w:rPr>
      </w:pPr>
      <w:hyperlink r:id="rId89" w:anchor="diagram_builder.DiagramPanel.TEXT_BORDER" w:history="1">
        <w:r w:rsidR="009119B6">
          <w:rPr>
            <w:rStyle w:val="a4"/>
          </w:rPr>
          <w:t>Constant Field Values</w:t>
        </w:r>
      </w:hyperlink>
    </w:p>
    <w:p w14:paraId="785C28AF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4" style="width:0;height:1.5pt" o:hralign="center" o:hrstd="t" o:hr="t" fillcolor="#a0a0a0" stroked="f"/>
        </w:pict>
      </w:r>
    </w:p>
    <w:p w14:paraId="0291B89A" w14:textId="77777777" w:rsidR="009119B6" w:rsidRDefault="009119B6" w:rsidP="009119B6">
      <w:pPr>
        <w:pStyle w:val="3"/>
        <w:rPr>
          <w:color w:val="000000"/>
        </w:rPr>
      </w:pPr>
      <w:bookmarkStart w:id="179" w:name="X_MARK"/>
      <w:bookmarkEnd w:id="179"/>
      <w:r>
        <w:rPr>
          <w:color w:val="000000"/>
        </w:rPr>
        <w:lastRenderedPageBreak/>
        <w:t>X_MARK</w:t>
      </w:r>
    </w:p>
    <w:p w14:paraId="2B63A0EC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X_MARK</w:t>
      </w:r>
    </w:p>
    <w:p w14:paraId="28214153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помітки X </w:t>
      </w:r>
    </w:p>
    <w:p w14:paraId="1ED3D17D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3F187510" w14:textId="77777777" w:rsidR="009119B6" w:rsidRDefault="001C4E75" w:rsidP="009119B6">
      <w:pPr>
        <w:ind w:left="720"/>
        <w:rPr>
          <w:color w:val="000000"/>
        </w:rPr>
      </w:pPr>
      <w:hyperlink r:id="rId90" w:anchor="diagram_builder.DiagramPanel.X_MARK" w:history="1">
        <w:r w:rsidR="009119B6">
          <w:rPr>
            <w:rStyle w:val="a4"/>
          </w:rPr>
          <w:t>Constant Field Values</w:t>
        </w:r>
      </w:hyperlink>
    </w:p>
    <w:p w14:paraId="284FB9AF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5" style="width:0;height:1.5pt" o:hralign="center" o:hrstd="t" o:hr="t" fillcolor="#a0a0a0" stroked="f"/>
        </w:pict>
      </w:r>
    </w:p>
    <w:p w14:paraId="1593445F" w14:textId="77777777" w:rsidR="009119B6" w:rsidRDefault="009119B6" w:rsidP="009119B6">
      <w:pPr>
        <w:pStyle w:val="3"/>
        <w:rPr>
          <w:color w:val="000000"/>
        </w:rPr>
      </w:pPr>
      <w:bookmarkStart w:id="180" w:name="Y_MARK"/>
      <w:bookmarkEnd w:id="180"/>
      <w:r>
        <w:rPr>
          <w:color w:val="000000"/>
        </w:rPr>
        <w:t>Y_MARK</w:t>
      </w:r>
    </w:p>
    <w:p w14:paraId="4DB2A32A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Y_MARK</w:t>
      </w:r>
    </w:p>
    <w:p w14:paraId="592A5401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>
        <w:rPr>
          <w:color w:val="000000"/>
        </w:rPr>
        <w:t>Розмір</w:t>
      </w:r>
      <w:r w:rsidRPr="009119B6">
        <w:rPr>
          <w:color w:val="000000"/>
          <w:lang w:val="en-GB"/>
        </w:rPr>
        <w:t xml:space="preserve"> </w:t>
      </w:r>
      <w:r>
        <w:rPr>
          <w:color w:val="000000"/>
        </w:rPr>
        <w:t>помітки</w:t>
      </w:r>
      <w:r w:rsidRPr="009119B6">
        <w:rPr>
          <w:color w:val="000000"/>
          <w:lang w:val="en-GB"/>
        </w:rPr>
        <w:t xml:space="preserve"> Y </w:t>
      </w:r>
    </w:p>
    <w:p w14:paraId="47E58AB9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See Also:</w:t>
      </w:r>
      <w:r w:rsidRPr="009119B6">
        <w:rPr>
          <w:color w:val="000000"/>
          <w:lang w:val="en-GB"/>
        </w:rPr>
        <w:t xml:space="preserve"> </w:t>
      </w:r>
    </w:p>
    <w:p w14:paraId="4C07A550" w14:textId="77777777" w:rsidR="009119B6" w:rsidRDefault="001C4E75" w:rsidP="009119B6">
      <w:pPr>
        <w:ind w:left="720"/>
        <w:rPr>
          <w:color w:val="000000"/>
        </w:rPr>
      </w:pPr>
      <w:hyperlink r:id="rId91" w:anchor="diagram_builder.DiagramPanel.Y_MARK" w:history="1">
        <w:r w:rsidR="009119B6">
          <w:rPr>
            <w:rStyle w:val="a4"/>
          </w:rPr>
          <w:t>Constant Field Values</w:t>
        </w:r>
      </w:hyperlink>
    </w:p>
    <w:p w14:paraId="5C5DBA30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6" style="width:0;height:1.5pt" o:hralign="center" o:hrstd="t" o:hr="t" fillcolor="#a0a0a0" stroked="f"/>
        </w:pict>
      </w:r>
    </w:p>
    <w:p w14:paraId="12BCB242" w14:textId="77777777" w:rsidR="009119B6" w:rsidRDefault="009119B6" w:rsidP="009119B6">
      <w:pPr>
        <w:pStyle w:val="3"/>
        <w:rPr>
          <w:color w:val="000000"/>
        </w:rPr>
      </w:pPr>
      <w:bookmarkStart w:id="181" w:name="TOPLEFT_BORDER"/>
      <w:bookmarkEnd w:id="181"/>
      <w:r>
        <w:rPr>
          <w:color w:val="000000"/>
        </w:rPr>
        <w:t>TOPLEFT_BORDER</w:t>
      </w:r>
    </w:p>
    <w:p w14:paraId="6C0F5A40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TOPLEFT_BORDER</w:t>
      </w:r>
    </w:p>
    <w:p w14:paraId="24064602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Повний розмір відступу </w:t>
      </w:r>
    </w:p>
    <w:p w14:paraId="1FB87ED7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14:paraId="03E6B5DB" w14:textId="77777777" w:rsidR="009119B6" w:rsidRDefault="001C4E75" w:rsidP="009119B6">
      <w:pPr>
        <w:ind w:left="720"/>
        <w:rPr>
          <w:color w:val="000000"/>
        </w:rPr>
      </w:pPr>
      <w:hyperlink r:id="rId92" w:anchor="diagram_builder.DiagramPanel.TOPLEFT_BORDER" w:history="1">
        <w:r w:rsidR="009119B6">
          <w:rPr>
            <w:rStyle w:val="a4"/>
          </w:rPr>
          <w:t>Constant Field Values</w:t>
        </w:r>
      </w:hyperlink>
    </w:p>
    <w:p w14:paraId="44DB4B6E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7" style="width:0;height:1.5pt" o:hralign="center" o:hrstd="t" o:hr="t" fillcolor="#a0a0a0" stroked="f"/>
        </w:pict>
      </w:r>
    </w:p>
    <w:p w14:paraId="2BE98FA2" w14:textId="77777777" w:rsidR="009119B6" w:rsidRDefault="009119B6" w:rsidP="009119B6">
      <w:pPr>
        <w:pStyle w:val="3"/>
        <w:rPr>
          <w:color w:val="000000"/>
        </w:rPr>
      </w:pPr>
      <w:bookmarkStart w:id="182" w:name="bubbleR"/>
      <w:bookmarkEnd w:id="182"/>
      <w:r>
        <w:rPr>
          <w:color w:val="000000"/>
        </w:rPr>
        <w:t>bubbleR</w:t>
      </w:r>
    </w:p>
    <w:p w14:paraId="3A37F712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bubbleR</w:t>
      </w:r>
    </w:p>
    <w:p w14:paraId="100E3061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Максимальний радіус бульбашки </w:t>
      </w:r>
    </w:p>
    <w:p w14:paraId="0B62AD9E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8" style="width:0;height:1.5pt" o:hralign="center" o:hrstd="t" o:hr="t" fillcolor="#a0a0a0" stroked="f"/>
        </w:pict>
      </w:r>
    </w:p>
    <w:p w14:paraId="63AB3899" w14:textId="77777777" w:rsidR="009119B6" w:rsidRDefault="009119B6" w:rsidP="009119B6">
      <w:pPr>
        <w:pStyle w:val="3"/>
        <w:rPr>
          <w:color w:val="000000"/>
        </w:rPr>
      </w:pPr>
      <w:bookmarkStart w:id="183" w:name="scaleRatio"/>
      <w:bookmarkEnd w:id="183"/>
      <w:r>
        <w:rPr>
          <w:color w:val="000000"/>
        </w:rPr>
        <w:t>scaleRatio</w:t>
      </w:r>
    </w:p>
    <w:p w14:paraId="3AA73A3F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scaleRatio</w:t>
      </w:r>
    </w:p>
    <w:p w14:paraId="3C72559C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Пропорція масштабування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14:paraId="1EB9614D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94B0988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14:paraId="48D697F8" w14:textId="77777777" w:rsidR="009119B6" w:rsidRDefault="009119B6" w:rsidP="009119B6">
      <w:pPr>
        <w:pStyle w:val="3"/>
        <w:rPr>
          <w:color w:val="000000"/>
        </w:rPr>
      </w:pPr>
      <w:bookmarkStart w:id="184" w:name="DiagramPanel(double[],_double[])"/>
      <w:bookmarkEnd w:id="184"/>
      <w:r>
        <w:rPr>
          <w:color w:val="000000"/>
        </w:rPr>
        <w:t>DiagramPanel</w:t>
      </w:r>
    </w:p>
    <w:p w14:paraId="6B90EC7E" w14:textId="77777777" w:rsidR="009119B6" w:rsidRDefault="009119B6" w:rsidP="009119B6">
      <w:pPr>
        <w:pStyle w:val="HTML"/>
        <w:rPr>
          <w:color w:val="000000"/>
        </w:rPr>
      </w:pPr>
      <w:r>
        <w:rPr>
          <w:b/>
          <w:bCs/>
          <w:color w:val="000000"/>
        </w:rPr>
        <w:t>DiagramPanel</w:t>
      </w:r>
      <w:r>
        <w:rPr>
          <w:color w:val="000000"/>
        </w:rPr>
        <w:t>(double[] x,</w:t>
      </w:r>
    </w:p>
    <w:p w14:paraId="31CD9117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double[] y)</w:t>
      </w:r>
    </w:p>
    <w:p w14:paraId="3643E7D0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Конструктор за замовчуванням </w:t>
      </w:r>
    </w:p>
    <w:p w14:paraId="6620E2D6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14:paraId="16AB2880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x</w:t>
      </w:r>
      <w:r>
        <w:rPr>
          <w:color w:val="000000"/>
        </w:rPr>
        <w:t xml:space="preserve"> - Координати x </w:t>
      </w:r>
    </w:p>
    <w:p w14:paraId="3F3D7A89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y</w:t>
      </w:r>
      <w:r>
        <w:rPr>
          <w:color w:val="000000"/>
        </w:rPr>
        <w:t xml:space="preserve"> - Координати 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14:paraId="7A99BDFF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3492B0EA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14:paraId="771ADA4B" w14:textId="77777777" w:rsidR="009119B6" w:rsidRDefault="009119B6" w:rsidP="009119B6">
      <w:pPr>
        <w:pStyle w:val="3"/>
        <w:rPr>
          <w:color w:val="000000"/>
        </w:rPr>
      </w:pPr>
      <w:bookmarkStart w:id="185" w:name="paintComponent(java.awt.Graphics)"/>
      <w:bookmarkEnd w:id="185"/>
      <w:r>
        <w:rPr>
          <w:color w:val="000000"/>
        </w:rPr>
        <w:t>paintComponent</w:t>
      </w:r>
    </w:p>
    <w:p w14:paraId="5C35566C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paintComponent</w:t>
      </w:r>
      <w:r>
        <w:rPr>
          <w:color w:val="000000"/>
        </w:rPr>
        <w:t>(java.awt.Graphics g)</w:t>
      </w:r>
    </w:p>
    <w:p w14:paraId="05414BB9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Перемальовує діаграму у контексті </w:t>
      </w:r>
    </w:p>
    <w:p w14:paraId="3502AD8F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Overrides:</w:t>
      </w:r>
      <w:r>
        <w:rPr>
          <w:color w:val="000000"/>
        </w:rPr>
        <w:t xml:space="preserve"> </w:t>
      </w:r>
    </w:p>
    <w:p w14:paraId="42C90703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rStyle w:val="HTML1"/>
          <w:color w:val="000000"/>
          <w:lang w:val="en-GB"/>
        </w:rPr>
        <w:t>paintComponent</w:t>
      </w:r>
      <w:r w:rsidRPr="009119B6">
        <w:rPr>
          <w:color w:val="000000"/>
          <w:lang w:val="en-GB"/>
        </w:rPr>
        <w:t xml:space="preserve"> in class </w:t>
      </w:r>
      <w:r w:rsidRPr="009119B6">
        <w:rPr>
          <w:rStyle w:val="HTML1"/>
          <w:color w:val="000000"/>
          <w:lang w:val="en-GB"/>
        </w:rPr>
        <w:t>javax.swing.JComponent</w:t>
      </w:r>
    </w:p>
    <w:p w14:paraId="351EE38B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14:paraId="7D0C2315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g</w:t>
      </w:r>
      <w:r>
        <w:rPr>
          <w:color w:val="000000"/>
        </w:rPr>
        <w:t xml:space="preserve"> - контекст малювання</w:t>
      </w:r>
    </w:p>
    <w:p w14:paraId="55AAE9CB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79" style="width:0;height:1.5pt" o:hralign="center" o:hrstd="t" o:hr="t" fillcolor="#a0a0a0" stroked="f"/>
        </w:pict>
      </w:r>
    </w:p>
    <w:p w14:paraId="18D7F2AE" w14:textId="77777777" w:rsidR="009119B6" w:rsidRDefault="009119B6" w:rsidP="009119B6">
      <w:pPr>
        <w:pStyle w:val="3"/>
        <w:rPr>
          <w:color w:val="000000"/>
        </w:rPr>
      </w:pPr>
      <w:bookmarkStart w:id="186" w:name="drawGrid(java.awt.Graphics)"/>
      <w:bookmarkEnd w:id="186"/>
      <w:r>
        <w:rPr>
          <w:color w:val="000000"/>
        </w:rPr>
        <w:t>drawGrid</w:t>
      </w:r>
    </w:p>
    <w:p w14:paraId="2F85C033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drawGrid</w:t>
      </w:r>
      <w:r>
        <w:rPr>
          <w:color w:val="000000"/>
        </w:rPr>
        <w:t>(java.awt.Graphics g)</w:t>
      </w:r>
    </w:p>
    <w:p w14:paraId="392B26D7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Малює сітку у контексті </w:t>
      </w:r>
    </w:p>
    <w:p w14:paraId="477DD66E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lastRenderedPageBreak/>
        <w:t>Parameters:</w:t>
      </w:r>
      <w:r>
        <w:rPr>
          <w:color w:val="000000"/>
        </w:rPr>
        <w:t xml:space="preserve"> </w:t>
      </w:r>
    </w:p>
    <w:p w14:paraId="41980903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g</w:t>
      </w:r>
      <w:r>
        <w:rPr>
          <w:color w:val="000000"/>
        </w:rPr>
        <w:t xml:space="preserve"> - контекст малювання</w:t>
      </w:r>
    </w:p>
    <w:p w14:paraId="009E83C6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0" style="width:0;height:1.5pt" o:hralign="center" o:hrstd="t" o:hr="t" fillcolor="#a0a0a0" stroked="f"/>
        </w:pict>
      </w:r>
    </w:p>
    <w:p w14:paraId="5C31E193" w14:textId="77777777" w:rsidR="009119B6" w:rsidRDefault="009119B6" w:rsidP="009119B6">
      <w:pPr>
        <w:pStyle w:val="3"/>
        <w:rPr>
          <w:color w:val="000000"/>
        </w:rPr>
      </w:pPr>
      <w:bookmarkStart w:id="187" w:name="setX(double[])"/>
      <w:bookmarkEnd w:id="187"/>
      <w:r>
        <w:rPr>
          <w:color w:val="000000"/>
        </w:rPr>
        <w:t>setX</w:t>
      </w:r>
    </w:p>
    <w:p w14:paraId="00A7A969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setX</w:t>
      </w:r>
      <w:r>
        <w:rPr>
          <w:color w:val="000000"/>
        </w:rPr>
        <w:t>(double[] x)</w:t>
      </w:r>
    </w:p>
    <w:p w14:paraId="3B1ADA64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Встановлює координати </w:t>
      </w:r>
      <w:r>
        <w:rPr>
          <w:color w:val="000000"/>
        </w:rPr>
        <w:t>X</w:t>
      </w:r>
      <w:r w:rsidRPr="009119B6">
        <w:rPr>
          <w:color w:val="000000"/>
          <w:lang w:val="uk-UA"/>
        </w:rPr>
        <w:t xml:space="preserve"> </w:t>
      </w:r>
    </w:p>
    <w:p w14:paraId="1038FF7B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14:paraId="75ADC5C1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x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X</w:t>
      </w:r>
    </w:p>
    <w:p w14:paraId="26888689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1" style="width:0;height:1.5pt" o:hralign="center" o:hrstd="t" o:hr="t" fillcolor="#a0a0a0" stroked="f"/>
        </w:pict>
      </w:r>
    </w:p>
    <w:p w14:paraId="5E9DEE57" w14:textId="77777777" w:rsidR="009119B6" w:rsidRDefault="009119B6" w:rsidP="009119B6">
      <w:pPr>
        <w:pStyle w:val="3"/>
        <w:rPr>
          <w:color w:val="000000"/>
        </w:rPr>
      </w:pPr>
      <w:bookmarkStart w:id="188" w:name="setY(double[])"/>
      <w:bookmarkEnd w:id="188"/>
      <w:r>
        <w:rPr>
          <w:color w:val="000000"/>
        </w:rPr>
        <w:t>setY</w:t>
      </w:r>
    </w:p>
    <w:p w14:paraId="6BCD5EC3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setY</w:t>
      </w:r>
      <w:r>
        <w:rPr>
          <w:color w:val="000000"/>
        </w:rPr>
        <w:t>(double[] y)</w:t>
      </w:r>
    </w:p>
    <w:p w14:paraId="40B952E7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Встановл.є координати </w:t>
      </w:r>
      <w:r>
        <w:rPr>
          <w:color w:val="000000"/>
        </w:rPr>
        <w:t>Y</w:t>
      </w:r>
      <w:r w:rsidRPr="009119B6">
        <w:rPr>
          <w:color w:val="000000"/>
          <w:lang w:val="uk-UA"/>
        </w:rPr>
        <w:t xml:space="preserve"> </w:t>
      </w:r>
    </w:p>
    <w:p w14:paraId="20AE4FB2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14:paraId="5A342918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y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Y</w:t>
      </w:r>
    </w:p>
    <w:p w14:paraId="1E1957DC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2" style="width:0;height:1.5pt" o:hralign="center" o:hrstd="t" o:hr="t" fillcolor="#a0a0a0" stroked="f"/>
        </w:pict>
      </w:r>
    </w:p>
    <w:p w14:paraId="4D4C5A1A" w14:textId="77777777" w:rsidR="009119B6" w:rsidRDefault="009119B6" w:rsidP="009119B6">
      <w:pPr>
        <w:pStyle w:val="3"/>
        <w:rPr>
          <w:color w:val="000000"/>
        </w:rPr>
      </w:pPr>
      <w:bookmarkStart w:id="189" w:name="getRes(double[],_double[],_java.awt.Rect"/>
      <w:bookmarkEnd w:id="189"/>
      <w:r>
        <w:rPr>
          <w:color w:val="000000"/>
        </w:rPr>
        <w:t>getRes</w:t>
      </w:r>
    </w:p>
    <w:p w14:paraId="052986B8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getRes</w:t>
      </w:r>
      <w:r>
        <w:rPr>
          <w:color w:val="000000"/>
        </w:rPr>
        <w:t>(double[] coord1,</w:t>
      </w:r>
    </w:p>
    <w:p w14:paraId="2521EA35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       double[] coord2,</w:t>
      </w:r>
    </w:p>
    <w:p w14:paraId="2122B0EC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       java.awt.Rectangle bounds)</w:t>
      </w:r>
    </w:p>
    <w:p w14:paraId="4AEA1404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Обчислює розміри для графіка </w:t>
      </w:r>
    </w:p>
    <w:p w14:paraId="110EC5D5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14:paraId="7EC830D3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coord</w:t>
      </w:r>
      <w:r w:rsidRPr="009119B6">
        <w:rPr>
          <w:rStyle w:val="HTML1"/>
          <w:color w:val="000000"/>
          <w:lang w:val="uk-UA"/>
        </w:rPr>
        <w:t>1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x</w:t>
      </w:r>
      <w:r w:rsidRPr="009119B6">
        <w:rPr>
          <w:color w:val="000000"/>
          <w:lang w:val="uk-UA"/>
        </w:rPr>
        <w:t xml:space="preserve"> </w:t>
      </w:r>
    </w:p>
    <w:p w14:paraId="6106148C" w14:textId="77777777"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coord</w:t>
      </w:r>
      <w:r w:rsidRPr="009119B6">
        <w:rPr>
          <w:rStyle w:val="HTML1"/>
          <w:color w:val="000000"/>
          <w:lang w:val="uk-UA"/>
        </w:rPr>
        <w:t>2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y</w:t>
      </w:r>
      <w:r w:rsidRPr="009119B6">
        <w:rPr>
          <w:color w:val="000000"/>
          <w:lang w:val="uk-UA"/>
        </w:rPr>
        <w:t xml:space="preserve"> </w:t>
      </w:r>
    </w:p>
    <w:p w14:paraId="414F2F7A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bounds</w:t>
      </w:r>
      <w:r>
        <w:rPr>
          <w:color w:val="000000"/>
        </w:rPr>
        <w:t xml:space="preserve"> - межі малювання</w:t>
      </w:r>
    </w:p>
    <w:p w14:paraId="15DD3563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3" style="width:0;height:1.5pt" o:hralign="center" o:hrstd="t" o:hr="t" fillcolor="#a0a0a0" stroked="f"/>
        </w:pict>
      </w:r>
    </w:p>
    <w:p w14:paraId="6255D72D" w14:textId="77777777" w:rsidR="009119B6" w:rsidRDefault="009119B6" w:rsidP="009119B6">
      <w:pPr>
        <w:pStyle w:val="3"/>
        <w:rPr>
          <w:color w:val="000000"/>
        </w:rPr>
      </w:pPr>
      <w:bookmarkStart w:id="190" w:name="getPlotBound(int)"/>
      <w:bookmarkEnd w:id="190"/>
      <w:r>
        <w:rPr>
          <w:color w:val="000000"/>
        </w:rPr>
        <w:t>getPlotBound</w:t>
      </w:r>
    </w:p>
    <w:p w14:paraId="122CCCBE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getPlotBound</w:t>
      </w:r>
      <w:r>
        <w:rPr>
          <w:color w:val="000000"/>
        </w:rPr>
        <w:t>(int res)</w:t>
      </w:r>
    </w:p>
    <w:p w14:paraId="5BB73E02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Зменшує область малювання на розмір відступу </w:t>
      </w:r>
    </w:p>
    <w:p w14:paraId="1FD2BA48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Parameters:</w:t>
      </w:r>
      <w:r w:rsidRPr="009119B6">
        <w:rPr>
          <w:color w:val="000000"/>
          <w:lang w:val="en-GB"/>
        </w:rPr>
        <w:t xml:space="preserve"> </w:t>
      </w:r>
    </w:p>
    <w:p w14:paraId="724110AE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rStyle w:val="HTML1"/>
          <w:color w:val="000000"/>
          <w:lang w:val="en-GB"/>
        </w:rPr>
        <w:t>res</w:t>
      </w:r>
      <w:r w:rsidRPr="009119B6">
        <w:rPr>
          <w:color w:val="000000"/>
          <w:lang w:val="en-GB"/>
        </w:rPr>
        <w:t xml:space="preserve"> - </w:t>
      </w:r>
      <w:r>
        <w:rPr>
          <w:color w:val="000000"/>
        </w:rPr>
        <w:t>розмір</w:t>
      </w:r>
      <w:r w:rsidRPr="009119B6">
        <w:rPr>
          <w:color w:val="000000"/>
          <w:lang w:val="en-GB"/>
        </w:rPr>
        <w:t xml:space="preserve"> </w:t>
      </w:r>
    </w:p>
    <w:p w14:paraId="4529C9B6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Returns:</w:t>
      </w:r>
      <w:r w:rsidRPr="009119B6">
        <w:rPr>
          <w:color w:val="000000"/>
          <w:lang w:val="en-GB"/>
        </w:rPr>
        <w:t xml:space="preserve"> </w:t>
      </w:r>
    </w:p>
    <w:p w14:paraId="6F2C3789" w14:textId="77777777" w:rsidR="009119B6" w:rsidRPr="009119B6" w:rsidRDefault="009119B6" w:rsidP="009119B6">
      <w:pPr>
        <w:ind w:left="720"/>
        <w:rPr>
          <w:color w:val="000000"/>
          <w:lang w:val="en-GB"/>
        </w:rPr>
      </w:pPr>
      <w:r>
        <w:rPr>
          <w:color w:val="000000"/>
        </w:rPr>
        <w:t>новий</w:t>
      </w:r>
      <w:r w:rsidRPr="009119B6">
        <w:rPr>
          <w:color w:val="000000"/>
          <w:lang w:val="en-GB"/>
        </w:rPr>
        <w:t xml:space="preserve"> </w:t>
      </w:r>
      <w:r>
        <w:rPr>
          <w:color w:val="000000"/>
        </w:rPr>
        <w:t>розмір</w:t>
      </w:r>
    </w:p>
    <w:p w14:paraId="0E5B7C9B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4" style="width:0;height:1.5pt" o:hralign="center" o:hrstd="t" o:hr="t" fillcolor="#a0a0a0" stroked="f"/>
        </w:pict>
      </w:r>
    </w:p>
    <w:p w14:paraId="66C80745" w14:textId="77777777" w:rsidR="009119B6" w:rsidRDefault="009119B6" w:rsidP="009119B6">
      <w:pPr>
        <w:pStyle w:val="3"/>
        <w:rPr>
          <w:color w:val="000000"/>
        </w:rPr>
      </w:pPr>
      <w:bookmarkStart w:id="191" w:name="getMaxValuePos(double[])"/>
      <w:bookmarkEnd w:id="191"/>
      <w:r>
        <w:rPr>
          <w:color w:val="000000"/>
        </w:rPr>
        <w:t>getMaxValuePos</w:t>
      </w:r>
    </w:p>
    <w:p w14:paraId="22CBCE6A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getMaxValuePos</w:t>
      </w:r>
      <w:r>
        <w:rPr>
          <w:color w:val="000000"/>
        </w:rPr>
        <w:t>(double[] array)</w:t>
      </w:r>
    </w:p>
    <w:p w14:paraId="7FBA8502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Знаходить позицію найбільшого елемента </w:t>
      </w:r>
    </w:p>
    <w:p w14:paraId="318D8906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14:paraId="1DCE8938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array</w:t>
      </w:r>
      <w:r>
        <w:rPr>
          <w:color w:val="000000"/>
        </w:rPr>
        <w:t xml:space="preserve"> - масив для пошуку </w:t>
      </w:r>
    </w:p>
    <w:p w14:paraId="1772DB40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14:paraId="2C51D8AE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>позиція найбільшого елемента</w:t>
      </w:r>
    </w:p>
    <w:p w14:paraId="5AF2480D" w14:textId="77777777" w:rsidR="009119B6" w:rsidRDefault="009119B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1BC30772" w14:textId="77777777" w:rsidR="009119B6" w:rsidRDefault="009119B6" w:rsidP="009119B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Main</w:t>
      </w:r>
    </w:p>
    <w:p w14:paraId="24016965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14:paraId="65351E62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  <w:lang w:val="ru-RU" w:eastAsia="ru-RU"/>
        </w:rPr>
        <w:drawing>
          <wp:inline distT="0" distB="0" distL="0" distR="0">
            <wp:extent cx="136525" cy="136525"/>
            <wp:effectExtent l="19050" t="0" r="0" b="0"/>
            <wp:docPr id="233" name="Рисунок 2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diagram_builder.Main</w:t>
      </w:r>
    </w:p>
    <w:p w14:paraId="41DB7583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5" style="width:0;height:1.5pt" o:hralign="center" o:hrstd="t" o:hr="t" fillcolor="#a0a0a0" stroked="f"/>
        </w:pict>
      </w:r>
    </w:p>
    <w:p w14:paraId="1B37E940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Main</w:t>
      </w:r>
    </w:p>
    <w:p w14:paraId="4AFBFABD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lastRenderedPageBreak/>
        <w:t>extends java.lang.Object</w:t>
      </w:r>
    </w:p>
    <w:p w14:paraId="3FCF113B" w14:textId="77777777" w:rsidR="009119B6" w:rsidRDefault="009119B6" w:rsidP="009119B6">
      <w:pPr>
        <w:pStyle w:val="ab"/>
        <w:rPr>
          <w:color w:val="000000"/>
        </w:rPr>
      </w:pPr>
      <w:r>
        <w:rPr>
          <w:color w:val="000000"/>
        </w:rPr>
        <w:t xml:space="preserve">Виконавчий клас </w:t>
      </w:r>
    </w:p>
    <w:p w14:paraId="05D4E5D8" w14:textId="77777777" w:rsidR="009119B6" w:rsidRDefault="009119B6" w:rsidP="009119B6">
      <w:pPr>
        <w:rPr>
          <w:color w:val="000000"/>
        </w:rPr>
      </w:pPr>
      <w:r>
        <w:rPr>
          <w:b/>
          <w:bCs/>
          <w:color w:val="000000"/>
        </w:rPr>
        <w:t>Author:</w:t>
      </w:r>
    </w:p>
    <w:p w14:paraId="5382480A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>Стремецький Олексій</w:t>
      </w:r>
    </w:p>
    <w:p w14:paraId="481286CB" w14:textId="77777777" w:rsidR="009119B6" w:rsidRDefault="001C4E75" w:rsidP="009119B6">
      <w:pPr>
        <w:rPr>
          <w:color w:val="000000"/>
        </w:rPr>
      </w:pPr>
      <w:r>
        <w:rPr>
          <w:color w:val="000000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995"/>
        <w:gridCol w:w="1187"/>
      </w:tblGrid>
      <w:tr w:rsidR="009119B6" w14:paraId="21C0E81E" w14:textId="77777777" w:rsidTr="009119B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09C9E773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9119B6" w14:paraId="7B2D3C61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5895D" w14:textId="77777777" w:rsidR="009119B6" w:rsidRDefault="001C4E75">
            <w:pPr>
              <w:rPr>
                <w:color w:val="000000"/>
              </w:rPr>
            </w:pPr>
            <w:hyperlink r:id="rId93" w:anchor="Main()" w:history="1">
              <w:r w:rsidR="009119B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Main</w:t>
              </w:r>
            </w:hyperlink>
            <w:r w:rsidR="009119B6">
              <w:rPr>
                <w:rStyle w:val="HTML1"/>
                <w:color w:val="000000"/>
              </w:rPr>
              <w:t>()</w:t>
            </w:r>
            <w:r w:rsidR="009119B6">
              <w:rPr>
                <w:color w:val="000000"/>
              </w:rPr>
              <w:t xml:space="preserve"> </w:t>
            </w:r>
            <w:r w:rsidR="009119B6"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36CB0" w14:textId="77777777" w:rsidR="009119B6" w:rsidRDefault="009119B6">
            <w:pPr>
              <w:rPr>
                <w:sz w:val="20"/>
                <w:szCs w:val="20"/>
              </w:rPr>
            </w:pPr>
          </w:p>
        </w:tc>
      </w:tr>
    </w:tbl>
    <w:p w14:paraId="11725387" w14:textId="77777777" w:rsidR="009119B6" w:rsidRDefault="009119B6" w:rsidP="009119B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1"/>
        <w:gridCol w:w="8741"/>
      </w:tblGrid>
      <w:tr w:rsidR="009119B6" w14:paraId="631602B9" w14:textId="77777777" w:rsidTr="009119B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9FB270D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9119B6" w14:paraId="261E3FA0" w14:textId="77777777" w:rsidTr="009119B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36DB7" w14:textId="77777777" w:rsidR="009119B6" w:rsidRDefault="009119B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4DEA6" w14:textId="77777777" w:rsidR="009119B6" w:rsidRDefault="001C4E75">
            <w:pPr>
              <w:rPr>
                <w:color w:val="000000"/>
              </w:rPr>
            </w:pPr>
            <w:hyperlink r:id="rId94" w:anchor="main(java.lang.String[])" w:history="1">
              <w:r w:rsidR="009119B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main</w:t>
              </w:r>
            </w:hyperlink>
            <w:r w:rsidR="009119B6">
              <w:rPr>
                <w:rStyle w:val="HTML1"/>
                <w:color w:val="000000"/>
              </w:rPr>
              <w:t>(java.lang.String[] args)</w:t>
            </w:r>
            <w:r w:rsidR="009119B6">
              <w:rPr>
                <w:color w:val="000000"/>
              </w:rPr>
              <w:t xml:space="preserve"> </w:t>
            </w:r>
            <w:r w:rsidR="009119B6">
              <w:rPr>
                <w:color w:val="000000"/>
              </w:rPr>
              <w:br/>
              <w:t>          Виконавчий метод, з нього почианється виконання програми</w:t>
            </w:r>
          </w:p>
        </w:tc>
      </w:tr>
    </w:tbl>
    <w:p w14:paraId="717BB53D" w14:textId="77777777" w:rsidR="009119B6" w:rsidRDefault="009119B6" w:rsidP="009119B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:rsidRPr="00F93F0C" w14:paraId="33010C66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14:paraId="31E4D661" w14:textId="77777777" w:rsidR="009119B6" w:rsidRPr="009119B6" w:rsidRDefault="009119B6">
            <w:pPr>
              <w:rPr>
                <w:b/>
                <w:bCs/>
                <w:color w:val="000000"/>
                <w:lang w:val="en-GB"/>
              </w:rPr>
            </w:pPr>
            <w:r w:rsidRPr="009119B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9119B6" w:rsidRPr="00F93F0C" w14:paraId="65251FC1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571A2" w14:textId="77777777" w:rsidR="009119B6" w:rsidRPr="009119B6" w:rsidRDefault="009119B6">
            <w:pPr>
              <w:rPr>
                <w:color w:val="000000"/>
                <w:lang w:val="en-GB"/>
              </w:rPr>
            </w:pPr>
            <w:r w:rsidRPr="009119B6">
              <w:rPr>
                <w:rStyle w:val="HTML1"/>
                <w:color w:val="000000"/>
                <w:lang w:val="en-GB"/>
              </w:rPr>
              <w:t>clone, equals, finalize, getClass, hashCode, notify, notifyAll, toString, wait, wait, wait</w:t>
            </w:r>
          </w:p>
        </w:tc>
      </w:tr>
    </w:tbl>
    <w:p w14:paraId="5C400907" w14:textId="77777777" w:rsidR="009119B6" w:rsidRPr="009119B6" w:rsidRDefault="009119B6" w:rsidP="009119B6">
      <w:pPr>
        <w:rPr>
          <w:color w:val="000000"/>
          <w:lang w:val="en-GB"/>
        </w:rPr>
      </w:pPr>
      <w:r w:rsidRPr="009119B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14:paraId="6B0A2257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1FA72A2F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14:paraId="7ED45891" w14:textId="77777777" w:rsidR="009119B6" w:rsidRDefault="009119B6" w:rsidP="009119B6">
      <w:pPr>
        <w:pStyle w:val="3"/>
        <w:rPr>
          <w:color w:val="000000"/>
        </w:rPr>
      </w:pPr>
      <w:bookmarkStart w:id="192" w:name="Main()"/>
      <w:bookmarkEnd w:id="192"/>
      <w:r>
        <w:rPr>
          <w:color w:val="000000"/>
        </w:rPr>
        <w:t>Main</w:t>
      </w:r>
    </w:p>
    <w:p w14:paraId="3356A159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Main</w:t>
      </w:r>
      <w:r>
        <w:rPr>
          <w:color w:val="00000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182"/>
      </w:tblGrid>
      <w:tr w:rsidR="009119B6" w14:paraId="357C31FE" w14:textId="77777777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1D7891C0" w14:textId="77777777"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14:paraId="78969C6F" w14:textId="77777777" w:rsidR="009119B6" w:rsidRDefault="009119B6" w:rsidP="009119B6">
      <w:pPr>
        <w:pStyle w:val="3"/>
        <w:rPr>
          <w:color w:val="000000"/>
        </w:rPr>
      </w:pPr>
      <w:bookmarkStart w:id="193" w:name="main(java.lang.String[])"/>
      <w:bookmarkEnd w:id="193"/>
      <w:r>
        <w:rPr>
          <w:color w:val="000000"/>
        </w:rPr>
        <w:t>main</w:t>
      </w:r>
    </w:p>
    <w:p w14:paraId="44FC533F" w14:textId="77777777"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static void </w:t>
      </w:r>
      <w:r>
        <w:rPr>
          <w:b/>
          <w:bCs/>
          <w:color w:val="000000"/>
        </w:rPr>
        <w:t>main</w:t>
      </w:r>
      <w:r>
        <w:rPr>
          <w:color w:val="000000"/>
        </w:rPr>
        <w:t>(java.lang.String[] args)</w:t>
      </w:r>
    </w:p>
    <w:p w14:paraId="1F127AB8" w14:textId="77777777"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Виконавчий метод, з нього почианється виконання програми </w:t>
      </w:r>
    </w:p>
    <w:p w14:paraId="22FAAEBA" w14:textId="77777777"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14:paraId="060DCCCC" w14:textId="77777777"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args</w:t>
      </w:r>
      <w:r>
        <w:rPr>
          <w:color w:val="000000"/>
        </w:rPr>
        <w:t xml:space="preserve"> - параметри передені через командну стрічку</w:t>
      </w:r>
    </w:p>
    <w:p w14:paraId="5A765C90" w14:textId="77777777" w:rsidR="009119B6" w:rsidRPr="009119B6" w:rsidRDefault="009119B6" w:rsidP="00B33712">
      <w:pPr>
        <w:spacing w:line="360" w:lineRule="auto"/>
        <w:ind w:firstLine="708"/>
        <w:jc w:val="center"/>
        <w:rPr>
          <w:sz w:val="28"/>
          <w:szCs w:val="28"/>
        </w:rPr>
      </w:pPr>
    </w:p>
    <w:p w14:paraId="09C9F1D5" w14:textId="77777777"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14:paraId="234F32FA" w14:textId="77777777"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14:paraId="306355F2" w14:textId="77777777"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14:paraId="6DE4F66F" w14:textId="77777777" w:rsidR="00927366" w:rsidRPr="00FE14C6" w:rsidRDefault="00927366" w:rsidP="0055709F">
      <w:pPr>
        <w:spacing w:line="360" w:lineRule="auto"/>
        <w:ind w:firstLine="708"/>
        <w:rPr>
          <w:sz w:val="28"/>
          <w:szCs w:val="28"/>
        </w:rPr>
      </w:pPr>
    </w:p>
    <w:p w14:paraId="03CEF225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352C259F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79AC16BB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59F0F932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0C94D759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45161F30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7CB75491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2034409B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0F9F2C97" w14:textId="77777777"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14:paraId="687E4BC2" w14:textId="77777777" w:rsidR="00331FD2" w:rsidRPr="00331FD2" w:rsidRDefault="00331FD2" w:rsidP="00331FD2">
      <w:pPr>
        <w:pStyle w:val="a5"/>
      </w:pPr>
      <w:bookmarkStart w:id="194" w:name="_Toc319596725"/>
      <w:bookmarkStart w:id="195" w:name="_Toc319873538"/>
      <w:r w:rsidRPr="00331FD2">
        <w:lastRenderedPageBreak/>
        <w:t>ВИСНОВКИ</w:t>
      </w:r>
      <w:bookmarkEnd w:id="194"/>
      <w:bookmarkEnd w:id="195"/>
    </w:p>
    <w:p w14:paraId="502D4670" w14:textId="77777777"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ході в</w:t>
      </w:r>
      <w:r w:rsidR="009119B6">
        <w:rPr>
          <w:sz w:val="28"/>
          <w:szCs w:val="28"/>
          <w:lang w:val="uk-UA"/>
        </w:rPr>
        <w:t>иконання курсової роботи придбано</w:t>
      </w:r>
      <w:r w:rsidRPr="00331FD2">
        <w:rPr>
          <w:sz w:val="28"/>
          <w:szCs w:val="28"/>
          <w:lang w:val="uk-UA"/>
        </w:rPr>
        <w:t xml:space="preserve"> навички роботи з графічними пакетами Swing та AWT. Викона</w:t>
      </w:r>
      <w:r w:rsidR="009119B6">
        <w:rPr>
          <w:sz w:val="28"/>
          <w:szCs w:val="28"/>
          <w:lang w:val="uk-UA"/>
        </w:rPr>
        <w:t>но</w:t>
      </w:r>
      <w:r w:rsidRPr="00331FD2">
        <w:rPr>
          <w:sz w:val="28"/>
          <w:szCs w:val="28"/>
          <w:lang w:val="uk-UA"/>
        </w:rPr>
        <w:t xml:space="preserve"> взаємодію між елементами інтерфейсу, здобу</w:t>
      </w:r>
      <w:r w:rsidR="009119B6">
        <w:rPr>
          <w:sz w:val="28"/>
          <w:szCs w:val="28"/>
          <w:lang w:val="uk-UA"/>
        </w:rPr>
        <w:t>то</w:t>
      </w:r>
      <w:r w:rsidRPr="00331FD2">
        <w:rPr>
          <w:sz w:val="28"/>
          <w:szCs w:val="28"/>
          <w:lang w:val="uk-UA"/>
        </w:rPr>
        <w:t xml:space="preserve"> навички встановлення взаємодії між програмою і користувачем за допомогою бібліотеки java.awt.event.</w:t>
      </w:r>
    </w:p>
    <w:p w14:paraId="73F42547" w14:textId="77777777"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Працюючи </w:t>
      </w:r>
      <w:r w:rsidR="009119B6">
        <w:rPr>
          <w:sz w:val="28"/>
          <w:szCs w:val="28"/>
          <w:lang w:val="uk-UA"/>
        </w:rPr>
        <w:t>над додатками, вивчено</w:t>
      </w:r>
      <w:r w:rsidRPr="00331FD2">
        <w:rPr>
          <w:sz w:val="28"/>
          <w:szCs w:val="28"/>
          <w:lang w:val="uk-UA"/>
        </w:rPr>
        <w:t xml:space="preserve"> не тільки графічні пакети, а й реалізацію таких засобів як обробка текстових даних, а саме розбір CSV файлу на окремі текстові частини та запис їх в матрицю.</w:t>
      </w:r>
    </w:p>
    <w:p w14:paraId="784718E3" w14:textId="77777777"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Так само були використані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введення / виведення, </w:t>
      </w:r>
      <w:r>
        <w:rPr>
          <w:sz w:val="28"/>
          <w:szCs w:val="28"/>
          <w:lang w:val="uk-UA"/>
        </w:rPr>
        <w:t>за допомогою яких реаліз</w:t>
      </w:r>
      <w:r w:rsidR="009119B6">
        <w:rPr>
          <w:sz w:val="28"/>
          <w:szCs w:val="28"/>
          <w:lang w:val="uk-UA"/>
        </w:rPr>
        <w:t>овано</w:t>
      </w:r>
      <w:r>
        <w:rPr>
          <w:sz w:val="28"/>
          <w:szCs w:val="28"/>
          <w:lang w:val="uk-UA"/>
        </w:rPr>
        <w:t xml:space="preserve"> считування</w:t>
      </w:r>
      <w:r w:rsidRPr="00331FD2">
        <w:rPr>
          <w:sz w:val="28"/>
          <w:szCs w:val="28"/>
          <w:lang w:val="uk-UA"/>
        </w:rPr>
        <w:t xml:space="preserve"> дан</w:t>
      </w:r>
      <w:r w:rsidR="009119B6">
        <w:rPr>
          <w:sz w:val="28"/>
          <w:szCs w:val="28"/>
          <w:lang w:val="uk-UA"/>
        </w:rPr>
        <w:t xml:space="preserve">их з файлу і запис їх у файл, </w:t>
      </w:r>
      <w:r w:rsidRPr="00331FD2">
        <w:rPr>
          <w:sz w:val="28"/>
          <w:szCs w:val="28"/>
          <w:lang w:val="uk-UA"/>
        </w:rPr>
        <w:t>збереження діаграми як рисунка.</w:t>
      </w:r>
    </w:p>
    <w:p w14:paraId="5A92C5A8" w14:textId="77777777"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Важливим є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оголошення та в</w:t>
      </w:r>
      <w:r>
        <w:rPr>
          <w:sz w:val="28"/>
          <w:szCs w:val="28"/>
          <w:lang w:val="uk-UA"/>
        </w:rPr>
        <w:t>иявлення</w:t>
      </w:r>
      <w:r w:rsidRPr="00331FD2">
        <w:rPr>
          <w:sz w:val="28"/>
          <w:szCs w:val="28"/>
          <w:lang w:val="uk-UA"/>
        </w:rPr>
        <w:t xml:space="preserve"> </w:t>
      </w:r>
      <w:r w:rsidR="009119B6">
        <w:rPr>
          <w:sz w:val="28"/>
          <w:szCs w:val="28"/>
          <w:lang w:val="uk-UA"/>
        </w:rPr>
        <w:t>виключних ситуацій</w:t>
      </w:r>
      <w:r w:rsidRPr="00331FD2">
        <w:rPr>
          <w:sz w:val="28"/>
          <w:szCs w:val="28"/>
          <w:lang w:val="uk-UA"/>
        </w:rPr>
        <w:t>, завдяки ним програма не припиняє свою роботу при невірному форматі файлу і його структури.</w:t>
      </w:r>
    </w:p>
    <w:p w14:paraId="4BB5AE59" w14:textId="77777777"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Вивчила організацію потоків, серіалізаціі</w:t>
      </w:r>
      <w:r w:rsidRPr="00331FD2">
        <w:rPr>
          <w:sz w:val="28"/>
          <w:szCs w:val="28"/>
          <w:lang w:val="uk-UA"/>
        </w:rPr>
        <w:t xml:space="preserve"> і дес</w:t>
      </w:r>
      <w:r>
        <w:rPr>
          <w:sz w:val="28"/>
          <w:szCs w:val="28"/>
          <w:lang w:val="uk-UA"/>
        </w:rPr>
        <w:t>е</w:t>
      </w:r>
      <w:r w:rsidRPr="00331FD2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іалізаціі даних</w:t>
      </w:r>
      <w:r w:rsidRPr="00331FD2">
        <w:rPr>
          <w:sz w:val="28"/>
          <w:szCs w:val="28"/>
          <w:lang w:val="uk-UA"/>
        </w:rPr>
        <w:t>.</w:t>
      </w:r>
    </w:p>
    <w:p w14:paraId="13EE70E4" w14:textId="77777777" w:rsid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результаті розробки всі</w:t>
      </w:r>
      <w:r w:rsidR="00D341CE">
        <w:rPr>
          <w:sz w:val="28"/>
          <w:szCs w:val="28"/>
          <w:lang w:val="uk-UA"/>
        </w:rPr>
        <w:t xml:space="preserve"> пункти технічного завдання було виконано</w:t>
      </w:r>
      <w:r w:rsidRPr="00331FD2">
        <w:rPr>
          <w:sz w:val="28"/>
          <w:szCs w:val="28"/>
          <w:lang w:val="uk-UA"/>
        </w:rPr>
        <w:t>.</w:t>
      </w:r>
    </w:p>
    <w:p w14:paraId="3D6D852A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2D9A67C9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178C6775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0069BA64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73203B5B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369218A2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1DC7C968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14866A5C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03AAFB28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5171D5B1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171FCEEE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3A523BF4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7FD2E205" w14:textId="77777777"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14:paraId="5835C69C" w14:textId="77777777" w:rsidR="00E96BCD" w:rsidRPr="002E4B8E" w:rsidRDefault="00E96BCD" w:rsidP="00E96BCD">
      <w:pPr>
        <w:pStyle w:val="a5"/>
      </w:pPr>
      <w:bookmarkStart w:id="196" w:name="_Toc319596726"/>
      <w:bookmarkStart w:id="197" w:name="_Toc319873539"/>
      <w:r>
        <w:rPr>
          <w:lang w:val="ru-RU"/>
        </w:rPr>
        <w:lastRenderedPageBreak/>
        <w:t>СПИСОК ІНФОРМАЦІЙНИХ ДЖЕРЕЛ</w:t>
      </w:r>
      <w:bookmarkEnd w:id="196"/>
      <w:bookmarkEnd w:id="197"/>
    </w:p>
    <w:p w14:paraId="221144FC" w14:textId="77777777" w:rsidR="00E96BCD" w:rsidRPr="005A0F77" w:rsidRDefault="00E96BCD" w:rsidP="00E96BCD">
      <w:pPr>
        <w:pStyle w:val="a"/>
        <w:spacing w:before="240"/>
      </w:pPr>
      <w:r>
        <w:t>Герберт</w:t>
      </w:r>
      <w:r>
        <w:rPr>
          <w:lang w:val="en-US"/>
        </w:rPr>
        <w:t> </w:t>
      </w:r>
      <w:r w:rsidRPr="005A0F77">
        <w:t xml:space="preserve">Шилдт SWING: руководство для начинающих </w:t>
      </w:r>
      <w:r w:rsidRPr="00070A01">
        <w:rPr>
          <w:spacing w:val="-4"/>
        </w:rPr>
        <w:t>–</w:t>
      </w:r>
      <w:r>
        <w:t xml:space="preserve"> М.: </w:t>
      </w:r>
      <w:r w:rsidRPr="00830B1C">
        <w:rPr>
          <w:lang w:val="ru-RU"/>
        </w:rPr>
        <w:t>“</w:t>
      </w:r>
      <w:r w:rsidRPr="005A0F77">
        <w:t>Вильямс</w:t>
      </w:r>
      <w:r w:rsidRPr="00830B1C">
        <w:rPr>
          <w:lang w:val="ru-RU"/>
        </w:rPr>
        <w:t>”</w:t>
      </w:r>
      <w:r>
        <w:t xml:space="preserve">, 2007. </w:t>
      </w:r>
      <w:r w:rsidRPr="00070A01">
        <w:rPr>
          <w:spacing w:val="-4"/>
        </w:rPr>
        <w:t>–</w:t>
      </w:r>
      <w:r>
        <w:t xml:space="preserve"> С. 704. </w:t>
      </w:r>
      <w:r w:rsidRPr="00070A01">
        <w:rPr>
          <w:spacing w:val="-4"/>
        </w:rPr>
        <w:t>–</w:t>
      </w:r>
      <w:r w:rsidRPr="005A0F77">
        <w:t xml:space="preserve"> ISBN 0-07-226314-8.</w:t>
      </w:r>
    </w:p>
    <w:p w14:paraId="0B904A1F" w14:textId="77777777" w:rsidR="00E96BCD" w:rsidRPr="00526E09" w:rsidRDefault="00E96BCD" w:rsidP="00E96BCD">
      <w:pPr>
        <w:pStyle w:val="a"/>
      </w:pPr>
      <w:r>
        <w:t>Эккель</w:t>
      </w:r>
      <w:r>
        <w:rPr>
          <w:lang w:val="en-US"/>
        </w:rPr>
        <w:t> </w:t>
      </w:r>
      <w:r w:rsidRPr="00526E09">
        <w:t>Б. Философия Java / Экке</w:t>
      </w:r>
      <w:r>
        <w:t>ль Брюс; Пер.с англ. Е.Матвеев.</w:t>
      </w:r>
      <w:r w:rsidRPr="00070A01">
        <w:rPr>
          <w:spacing w:val="-4"/>
        </w:rPr>
        <w:t>–</w:t>
      </w:r>
      <w:r>
        <w:t xml:space="preserve"> 4-е изд.</w:t>
      </w:r>
      <w:r w:rsidRPr="00070A01">
        <w:rPr>
          <w:spacing w:val="-4"/>
        </w:rPr>
        <w:t>–</w:t>
      </w:r>
      <w:r w:rsidRPr="00526E09">
        <w:t>СПб.: П</w:t>
      </w:r>
      <w:r>
        <w:t xml:space="preserve">итер, 2010. </w:t>
      </w:r>
      <w:r w:rsidRPr="00070A01">
        <w:rPr>
          <w:spacing w:val="-4"/>
        </w:rPr>
        <w:t>–</w:t>
      </w:r>
      <w:r>
        <w:t xml:space="preserve"> 640с.: ил. </w:t>
      </w:r>
      <w:r w:rsidRPr="00070A01">
        <w:rPr>
          <w:spacing w:val="-4"/>
        </w:rPr>
        <w:t>–</w:t>
      </w:r>
      <w:r>
        <w:t xml:space="preserve"> (Библиотека программиста). </w:t>
      </w:r>
      <w:r w:rsidRPr="00070A01">
        <w:rPr>
          <w:spacing w:val="-4"/>
        </w:rPr>
        <w:t>–</w:t>
      </w:r>
      <w:r>
        <w:t xml:space="preserve"> Алф.указ.:с.631. </w:t>
      </w:r>
      <w:r w:rsidRPr="00070A01">
        <w:rPr>
          <w:spacing w:val="-4"/>
        </w:rPr>
        <w:t>–</w:t>
      </w:r>
      <w:r w:rsidRPr="00526E09">
        <w:t xml:space="preserve"> ISBN 978-5-388-00003-3.</w:t>
      </w:r>
    </w:p>
    <w:p w14:paraId="3978412F" w14:textId="77777777" w:rsidR="00E96BCD" w:rsidRPr="00DD794D" w:rsidRDefault="00E96BCD" w:rsidP="00E96BCD">
      <w:pPr>
        <w:pStyle w:val="a"/>
      </w:pPr>
      <w:r w:rsidRPr="00DD794D">
        <w:t>Приемы объектно-ориентиро</w:t>
      </w:r>
      <w:r>
        <w:t xml:space="preserve">ваного проектирования. Паттерны </w:t>
      </w:r>
      <w:r w:rsidRPr="00DD794D">
        <w:t>проектирования</w:t>
      </w:r>
      <w:r w:rsidRPr="003D5EE0">
        <w:rPr>
          <w:lang w:val="ru-RU"/>
        </w:rPr>
        <w:t xml:space="preserve"> / </w:t>
      </w:r>
      <w:r>
        <w:rPr>
          <w:lang w:val="ru-RU"/>
        </w:rPr>
        <w:t>Гамма Э., Хелм Р., Джонсон Р., Влиссидес Дж.</w:t>
      </w:r>
      <w:r w:rsidRPr="00DD794D">
        <w:t xml:space="preserve"> – СПб.: Питер, 2010 – 368</w:t>
      </w:r>
      <w:r>
        <w:t xml:space="preserve"> с.</w:t>
      </w:r>
      <w:r>
        <w:rPr>
          <w:lang w:val="ru-RU"/>
        </w:rPr>
        <w:t xml:space="preserve">: ил.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3D5EE0">
        <w:rPr>
          <w:spacing w:val="-4"/>
          <w:lang w:val="ru-RU"/>
        </w:rPr>
        <w:t xml:space="preserve"> 978-5-469-0113</w:t>
      </w:r>
      <w:r w:rsidRPr="00830B1C">
        <w:rPr>
          <w:spacing w:val="-4"/>
          <w:lang w:val="ru-RU"/>
        </w:rPr>
        <w:t>6-1.</w:t>
      </w:r>
    </w:p>
    <w:p w14:paraId="55696B36" w14:textId="77777777" w:rsidR="00E96BCD" w:rsidRPr="00E96BCD" w:rsidRDefault="00E96BCD" w:rsidP="00E96BCD">
      <w:pPr>
        <w:pStyle w:val="a"/>
      </w:pPr>
      <w:r>
        <w:t>Хорстманн Кей С. Java</w:t>
      </w:r>
      <w:r>
        <w:rPr>
          <w:lang w:val="ru-RU"/>
        </w:rPr>
        <w:t> </w:t>
      </w:r>
      <w:r>
        <w:t>2. Том</w:t>
      </w:r>
      <w:r>
        <w:rPr>
          <w:lang w:val="ru-RU"/>
        </w:rPr>
        <w:t> </w:t>
      </w:r>
      <w:r w:rsidRPr="00A67D54">
        <w:t xml:space="preserve">1. Основы / </w:t>
      </w:r>
      <w:r>
        <w:t>К</w:t>
      </w:r>
      <w:r>
        <w:rPr>
          <w:lang w:val="ru-RU"/>
        </w:rPr>
        <w:t>ей</w:t>
      </w:r>
      <w:r w:rsidRPr="00A67D54">
        <w:t xml:space="preserve"> Хорстманн</w:t>
      </w:r>
      <w:r>
        <w:rPr>
          <w:lang w:val="ru-RU"/>
        </w:rPr>
        <w:t>, Гари Корнелл</w:t>
      </w:r>
      <w:r w:rsidRPr="001E3604">
        <w:rPr>
          <w:lang w:val="ru-RU"/>
        </w:rPr>
        <w:t xml:space="preserve">; </w:t>
      </w:r>
      <w:r>
        <w:rPr>
          <w:lang w:val="ru-RU"/>
        </w:rPr>
        <w:t xml:space="preserve">Пер с англ. – Изд. 8-е. – М.: ООО </w:t>
      </w:r>
      <w:r w:rsidRPr="001E3604">
        <w:rPr>
          <w:lang w:val="ru-RU"/>
        </w:rPr>
        <w:t>“</w:t>
      </w:r>
      <w:r>
        <w:rPr>
          <w:lang w:val="ru-RU"/>
        </w:rPr>
        <w:t>И.ДВильямс</w:t>
      </w:r>
      <w:r w:rsidRPr="001E3604">
        <w:rPr>
          <w:lang w:val="ru-RU"/>
        </w:rPr>
        <w:t xml:space="preserve">”, 2011. </w:t>
      </w:r>
      <w:r w:rsidRPr="00070A01">
        <w:rPr>
          <w:spacing w:val="-4"/>
        </w:rPr>
        <w:t>–</w:t>
      </w:r>
      <w:r w:rsidRPr="001E3604">
        <w:rPr>
          <w:spacing w:val="-4"/>
          <w:lang w:val="ru-RU"/>
        </w:rPr>
        <w:t xml:space="preserve"> 816 </w:t>
      </w:r>
      <w:r>
        <w:rPr>
          <w:spacing w:val="-4"/>
          <w:lang w:val="en-US"/>
        </w:rPr>
        <w:t>c</w:t>
      </w:r>
      <w:r w:rsidRPr="001E3604">
        <w:rPr>
          <w:spacing w:val="-4"/>
          <w:lang w:val="ru-RU"/>
        </w:rPr>
        <w:t xml:space="preserve">.: </w:t>
      </w:r>
      <w:r>
        <w:rPr>
          <w:spacing w:val="-4"/>
          <w:lang w:val="ru-RU"/>
        </w:rPr>
        <w:t xml:space="preserve">ил.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Парал. тит. англ.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(Библиотека профессионала).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1E3604">
        <w:rPr>
          <w:spacing w:val="-4"/>
          <w:lang w:val="ru-RU"/>
        </w:rPr>
        <w:t xml:space="preserve"> 978-5-8459-1378-4 (</w:t>
      </w:r>
      <w:r>
        <w:rPr>
          <w:spacing w:val="-4"/>
          <w:lang w:val="ru-RU"/>
        </w:rPr>
        <w:t>рус.).</w:t>
      </w:r>
    </w:p>
    <w:p w14:paraId="4842C6DD" w14:textId="77777777" w:rsidR="00E96BCD" w:rsidRPr="00366F70" w:rsidRDefault="001C4E75" w:rsidP="00E96BCD">
      <w:pPr>
        <w:pStyle w:val="a"/>
        <w:rPr>
          <w:szCs w:val="28"/>
          <w:lang w:eastAsia="ar-SA"/>
        </w:rPr>
      </w:pPr>
      <w:hyperlink r:id="rId95" w:history="1">
        <w:r w:rsidR="00E96BCD" w:rsidRPr="00366F70">
          <w:rPr>
            <w:rStyle w:val="a4"/>
            <w:szCs w:val="28"/>
          </w:rPr>
          <w:t>http://www.uic.rsu.ru/doc/programming/java/TIJ2e.ru/Chapter11.html</w:t>
        </w:r>
      </w:hyperlink>
    </w:p>
    <w:p w14:paraId="44D3FABB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1346A7BC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189D9BEF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7173E1FC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05B1694D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0221600E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556EAB96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11B983AC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14FD105D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4B698013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29632CE6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5CBE3EC8" w14:textId="77777777" w:rsidR="00E96BCD" w:rsidRDefault="00E96BCD" w:rsidP="00E96BCD">
      <w:pPr>
        <w:pStyle w:val="a"/>
        <w:numPr>
          <w:ilvl w:val="0"/>
          <w:numId w:val="0"/>
        </w:numPr>
        <w:ind w:left="567"/>
      </w:pPr>
    </w:p>
    <w:p w14:paraId="097B6696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14:paraId="5E1B397E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14:paraId="55798F08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14:paraId="33711434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14:paraId="1420D0C1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14:paraId="49F548FD" w14:textId="77777777" w:rsidR="003449F2" w:rsidRPr="003449F2" w:rsidRDefault="00E96BCD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  <w:r w:rsidRPr="003449F2">
        <w:rPr>
          <w:b/>
          <w:sz w:val="72"/>
          <w:szCs w:val="72"/>
        </w:rPr>
        <w:t>ДОДАТКИ</w:t>
      </w:r>
      <w:bookmarkStart w:id="198" w:name="_Toc319596727"/>
    </w:p>
    <w:p w14:paraId="61FDF9AF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67609E5D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00A8564B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55031C10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73588114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255CDDD2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76B67702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510090FF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1DC7577D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03740984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14:paraId="159DBBC9" w14:textId="77777777" w:rsidR="003449F2" w:rsidRDefault="003449F2" w:rsidP="003449F2">
      <w:pPr>
        <w:pStyle w:val="a"/>
        <w:numPr>
          <w:ilvl w:val="0"/>
          <w:numId w:val="0"/>
        </w:numPr>
        <w:ind w:left="567"/>
        <w:jc w:val="center"/>
      </w:pPr>
      <w:r>
        <w:rPr>
          <w:lang w:val="ru-RU"/>
        </w:rPr>
        <w:t>ДОДАТОК А</w:t>
      </w:r>
      <w:r>
        <w:t>. ПРОГРАМНИЙ КОД ПРОЕКТУ</w:t>
      </w:r>
      <w:bookmarkEnd w:id="198"/>
    </w:p>
    <w:p w14:paraId="5F39D5A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lastRenderedPageBreak/>
        <w:t>package diagram_builder;</w:t>
      </w:r>
    </w:p>
    <w:p w14:paraId="48C6340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76C6812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java.text.ParseException;</w:t>
      </w:r>
    </w:p>
    <w:p w14:paraId="385681A0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69B7AEB7" w14:textId="77777777"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14:paraId="46B6894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Виключення розбору CSV файлу</w:t>
      </w:r>
    </w:p>
    <w:p w14:paraId="63BD711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75A8425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14:paraId="5305EC4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254656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14:paraId="16735B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CSVParseException extends ParseException {</w:t>
      </w:r>
    </w:p>
    <w:p w14:paraId="628E10D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F29DA0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39E466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14:paraId="69FF29F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7CF8E4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s</w:t>
      </w:r>
    </w:p>
    <w:p w14:paraId="73650B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стрічка, що викликала виключення</w:t>
      </w:r>
    </w:p>
    <w:p w14:paraId="068681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errorOffset</w:t>
      </w:r>
    </w:p>
    <w:p w14:paraId="7124AF9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номер помилкового символу</w:t>
      </w:r>
    </w:p>
    <w:p w14:paraId="277175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6AEA4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CSVParseException(String s, int errorOffset) {</w:t>
      </w:r>
    </w:p>
    <w:p w14:paraId="34EE86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super(s, errorOffset);</w:t>
      </w:r>
    </w:p>
    <w:p w14:paraId="3D9DAC4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4E73AB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14:paraId="15C57D24" w14:textId="77777777" w:rsidR="009119B6" w:rsidRPr="00F709D5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45E9A0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14:paraId="4C48EBF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24915D9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java.io.BufferedReader;</w:t>
      </w:r>
    </w:p>
    <w:p w14:paraId="77C125A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java.io.BufferedWriter;</w:t>
      </w:r>
    </w:p>
    <w:p w14:paraId="47CF4F4A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java.io.File;</w:t>
      </w:r>
    </w:p>
    <w:p w14:paraId="7721A40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java.io.FileInputStream;</w:t>
      </w:r>
    </w:p>
    <w:p w14:paraId="609E415C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java.io.FileNotFoundException;</w:t>
      </w:r>
    </w:p>
    <w:p w14:paraId="323E55D7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java.io.FileOutputStream;</w:t>
      </w:r>
    </w:p>
    <w:p w14:paraId="1C6FF6C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java.io.FileReader;</w:t>
      </w:r>
    </w:p>
    <w:p w14:paraId="0E5A98F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java.io.FileWriter;</w:t>
      </w:r>
    </w:p>
    <w:p w14:paraId="44AC0F4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java.io.IOException;</w:t>
      </w:r>
    </w:p>
    <w:p w14:paraId="17D404AC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java.io.ObjectInputStream;</w:t>
      </w:r>
    </w:p>
    <w:p w14:paraId="3BC3EC1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java.io.ObjectOutputStream;</w:t>
      </w:r>
    </w:p>
    <w:p w14:paraId="6644EB4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java.io.PrintWriter;</w:t>
      </w:r>
    </w:p>
    <w:p w14:paraId="7D02A9C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java.util.ArrayList;</w:t>
      </w:r>
    </w:p>
    <w:p w14:paraId="6A373C5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64128662" w14:textId="77777777" w:rsidR="009119B6" w:rsidRPr="00F709D5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F709D5">
        <w:rPr>
          <w:rFonts w:ascii="Courier New" w:eastAsiaTheme="minorHAnsi" w:hAnsi="Courier New" w:cs="Courier New"/>
          <w:sz w:val="22"/>
          <w:szCs w:val="22"/>
          <w:lang w:val="en-GB" w:eastAsia="en-US"/>
        </w:rPr>
        <w:t>/**</w:t>
      </w:r>
    </w:p>
    <w:p w14:paraId="35BA40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F709D5">
        <w:rPr>
          <w:rFonts w:ascii="Courier New" w:eastAsiaTheme="minorHAnsi" w:hAnsi="Courier New" w:cs="Courier New"/>
          <w:sz w:val="22"/>
          <w:szCs w:val="22"/>
          <w:lang w:val="en-GB"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Читає та записує файли формату *.csv</w:t>
      </w:r>
    </w:p>
    <w:p w14:paraId="455ACB4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473609B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14:paraId="7F1F62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7214E0D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14:paraId="260175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CSVProcessor {</w:t>
      </w:r>
    </w:p>
    <w:p w14:paraId="211455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429159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72D051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Ім'я сереалізованого файлу</w:t>
      </w:r>
    </w:p>
    <w:p w14:paraId="7529EE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4A2D02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final String serializedFileName = "serialized.dat";</w:t>
      </w:r>
    </w:p>
    <w:p w14:paraId="551804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156882F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57504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Завантажена таблиця</w:t>
      </w:r>
    </w:p>
    <w:p w14:paraId="553BEE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773BC84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ArrayList&lt;String&gt; table = null;</w:t>
      </w:r>
    </w:p>
    <w:p w14:paraId="4B7F2DF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69129B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9DD5C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Розібрана таблиця</w:t>
      </w:r>
    </w:p>
    <w:p w14:paraId="0C39220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6DC385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double[][] parsedTable;</w:t>
      </w:r>
    </w:p>
    <w:p w14:paraId="4969755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6DC72C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CF0BC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Завантажити CSV файл</w:t>
      </w:r>
    </w:p>
    <w:p w14:paraId="0A7B1CC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300C390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fileName</w:t>
      </w:r>
    </w:p>
    <w:p w14:paraId="5FF41AC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ім'я файлу</w:t>
      </w:r>
    </w:p>
    <w:p w14:paraId="32B52E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14:paraId="6BBA1A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5D9538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40A7F28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60F4B4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loadFile(String fileName) throws IOException {</w:t>
      </w:r>
    </w:p>
    <w:p w14:paraId="13C7CBC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loadFile(new File(fileName));</w:t>
      </w:r>
    </w:p>
    <w:p w14:paraId="72E10A6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E58CFF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02FC3C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3774D5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Завантажити CSV файл</w:t>
      </w:r>
    </w:p>
    <w:p w14:paraId="42DFC41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1D73C34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</w:t>
      </w:r>
    </w:p>
    <w:p w14:paraId="7D17A22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дескриптор файлу</w:t>
      </w:r>
    </w:p>
    <w:p w14:paraId="0EB5B6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14:paraId="6C2DB6F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30D1948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733AB9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EF5175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loadFile(File file) throws IOException {</w:t>
      </w:r>
    </w:p>
    <w:p w14:paraId="0B8DA37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new ArrayList&lt;String&gt;();</w:t>
      </w:r>
    </w:p>
    <w:p w14:paraId="53C43E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BufferedReader stream = new BufferedReader(new FileReader(file));</w:t>
      </w:r>
    </w:p>
    <w:p w14:paraId="2AA852F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while (stream.ready()) {</w:t>
      </w:r>
    </w:p>
    <w:p w14:paraId="1684D5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table.add(stream.readLine());</w:t>
      </w:r>
    </w:p>
    <w:p w14:paraId="00F2352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6EECA6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14:paraId="71D8919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table;</w:t>
      </w:r>
    </w:p>
    <w:p w14:paraId="1C5612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D130DE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4F085C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ECB22C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Десереалізувати ArrayList</w:t>
      </w:r>
    </w:p>
    <w:p w14:paraId="220267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513C90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14:paraId="1B821F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FileNotFoundException</w:t>
      </w:r>
    </w:p>
    <w:p w14:paraId="6A11A0D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файлу</w:t>
      </w:r>
    </w:p>
    <w:p w14:paraId="415475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60250E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08A3499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ClassNotFoundException</w:t>
      </w:r>
    </w:p>
    <w:p w14:paraId="7B4AEB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класу</w:t>
      </w:r>
    </w:p>
    <w:p w14:paraId="043DC40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094DF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deserialize() throws FileNotFoundException,</w:t>
      </w:r>
    </w:p>
    <w:p w14:paraId="7A3F13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IOException, ClassNotFoundException {</w:t>
      </w:r>
    </w:p>
    <w:p w14:paraId="60DB09E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ObjectInputStream stream = new ObjectInputStream(new FileInputStream(</w:t>
      </w:r>
    </w:p>
    <w:p w14:paraId="4E17FA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serializedFileName));</w:t>
      </w:r>
    </w:p>
    <w:p w14:paraId="08EC05D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(ArrayList&lt;String&gt;) stream.readObject();</w:t>
      </w:r>
    </w:p>
    <w:p w14:paraId="61A8FD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14:paraId="2B0B021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table;</w:t>
      </w:r>
    </w:p>
    <w:p w14:paraId="605B00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}</w:t>
      </w:r>
    </w:p>
    <w:p w14:paraId="1E2B01B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2ED162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C77C6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Збреження CSV файлу</w:t>
      </w:r>
    </w:p>
    <w:p w14:paraId="69F808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6B66FD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14:paraId="69287B3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14:paraId="510C9C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fileName</w:t>
      </w:r>
    </w:p>
    <w:p w14:paraId="6BE306D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ім'я файлу</w:t>
      </w:r>
    </w:p>
    <w:p w14:paraId="7F8B35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1A9850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605405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2586E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saveFile(ArrayList&lt;String&gt; table, String fileName)</w:t>
      </w:r>
    </w:p>
    <w:p w14:paraId="658705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throws IOException {</w:t>
      </w:r>
    </w:p>
    <w:p w14:paraId="07F144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saveFile(table, new File(fileName));</w:t>
      </w:r>
    </w:p>
    <w:p w14:paraId="4DE6FBC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155B11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F77E1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515A7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Збреження CSV файлу</w:t>
      </w:r>
    </w:p>
    <w:p w14:paraId="5AD7518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115EED8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14:paraId="01CB0CD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14:paraId="65B861C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</w:t>
      </w:r>
    </w:p>
    <w:p w14:paraId="6D8D03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дескриптор файлу</w:t>
      </w:r>
    </w:p>
    <w:p w14:paraId="55CD9E9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4C4A28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5410E1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6AE213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saveFile(ArrayList&lt;String&gt; table, File file) throws IOException {</w:t>
      </w:r>
    </w:p>
    <w:p w14:paraId="013DB2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PrintWriter stream = new PrintWriter(new BufferedWriter(new FileWriter(</w:t>
      </w:r>
    </w:p>
    <w:p w14:paraId="36F75D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file)));</w:t>
      </w:r>
    </w:p>
    <w:p w14:paraId="4AD3A39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(String t : table) {</w:t>
      </w:r>
    </w:p>
    <w:p w14:paraId="343839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stream.println(t);</w:t>
      </w:r>
    </w:p>
    <w:p w14:paraId="6C15801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FDFE2C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14:paraId="1B0AA4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2654B3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303959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B8F5B9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Сереалізування ArrayList</w:t>
      </w:r>
    </w:p>
    <w:p w14:paraId="05B9792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3768D1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14:paraId="4B49B9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14:paraId="6652C6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FileNotFoundException</w:t>
      </w:r>
    </w:p>
    <w:p w14:paraId="10920DF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файлу</w:t>
      </w:r>
    </w:p>
    <w:p w14:paraId="4E2ED7E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14:paraId="761DBFF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14:paraId="6E5940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70FF6D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serialize(ArrayList&lt;String&gt; table)</w:t>
      </w:r>
    </w:p>
    <w:p w14:paraId="121273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throws FileNotFoundException, IOException {</w:t>
      </w:r>
    </w:p>
    <w:p w14:paraId="68E9C2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ObjectOutputStream stream = new ObjectOutputStream(</w:t>
      </w:r>
    </w:p>
    <w:p w14:paraId="6AD47D2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FileOutputStream(serializedFileName));</w:t>
      </w:r>
    </w:p>
    <w:p w14:paraId="74D22BC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stream.writeObject(table);</w:t>
      </w:r>
    </w:p>
    <w:p w14:paraId="3DE6D08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14:paraId="5AD9C2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F16C9D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849561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07820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Розбирає завантажений ArrayList</w:t>
      </w:r>
    </w:p>
    <w:p w14:paraId="6B85682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 </w:t>
      </w:r>
    </w:p>
    <w:p w14:paraId="77FABE4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масив з масивів стрічок</w:t>
      </w:r>
    </w:p>
    <w:p w14:paraId="696340C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CSVParseException</w:t>
      </w:r>
    </w:p>
    <w:p w14:paraId="1FB7E92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розбору CSV</w:t>
      </w:r>
    </w:p>
    <w:p w14:paraId="6D7964F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523876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double[][] parse() throws CSVParseException {</w:t>
      </w:r>
    </w:p>
    <w:p w14:paraId="1F0FAB9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String[] tokens = table.get(0).split(",");</w:t>
      </w:r>
    </w:p>
    <w:p w14:paraId="3736291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array = new double[table.size()][tokens.length];</w:t>
      </w:r>
    </w:p>
    <w:p w14:paraId="33D2B5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temp = null;</w:t>
      </w:r>
    </w:p>
    <w:p w14:paraId="3591F1F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14:paraId="3AFC6B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array.length; i++) {</w:t>
      </w:r>
    </w:p>
    <w:p w14:paraId="00ADF36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temp = table.get(i);</w:t>
      </w:r>
    </w:p>
    <w:p w14:paraId="2C60266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tokens = temp.split(",");</w:t>
      </w:r>
    </w:p>
    <w:p w14:paraId="7FAE827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(tokens.length != array[i].length) {</w:t>
      </w:r>
    </w:p>
    <w:p w14:paraId="64D083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new CSVParseException(temp, findPos(temp,</w:t>
      </w:r>
    </w:p>
    <w:p w14:paraId="2E41AF7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array[i].length));</w:t>
      </w:r>
    </w:p>
    <w:p w14:paraId="28F6601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14:paraId="0ED0709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array[i].length; j++) {</w:t>
      </w:r>
    </w:p>
    <w:p w14:paraId="6D7B8F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array[i][j] = Double.parseDouble(tokens[j]);</w:t>
      </w:r>
    </w:p>
    <w:p w14:paraId="38436B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D8FAC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BE9CD6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37A937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(CSVParseException e) {</w:t>
      </w:r>
    </w:p>
    <w:p w14:paraId="0077C6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e;</w:t>
      </w:r>
    </w:p>
    <w:p w14:paraId="0E09AB6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(Exception e) {</w:t>
      </w:r>
    </w:p>
    <w:p w14:paraId="24024D0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new CSVParseException(temp, 0);</w:t>
      </w:r>
    </w:p>
    <w:p w14:paraId="07515E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79C330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parsedTable = array;</w:t>
      </w:r>
    </w:p>
    <w:p w14:paraId="1E5ECE2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array;</w:t>
      </w:r>
    </w:p>
    <w:p w14:paraId="3617834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F146E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DE1C1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28C2B6D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Знаходження зміщення помилки</w:t>
      </w:r>
    </w:p>
    <w:p w14:paraId="50EE26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5B37DFC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temp</w:t>
      </w:r>
    </w:p>
    <w:p w14:paraId="098FA6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стрічка з помилкою</w:t>
      </w:r>
    </w:p>
    <w:p w14:paraId="66FB656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tokens</w:t>
      </w:r>
    </w:p>
    <w:p w14:paraId="556E70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очікувана кількість знаків</w:t>
      </w:r>
    </w:p>
    <w:p w14:paraId="08DB9B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error зміщення</w:t>
      </w:r>
    </w:p>
    <w:p w14:paraId="6BF112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A56BEA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findPos(String temp, int tokens) {</w:t>
      </w:r>
    </w:p>
    <w:p w14:paraId="0CDCE1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count = 0;</w:t>
      </w:r>
    </w:p>
    <w:p w14:paraId="10C623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temp.length(); i++) {</w:t>
      </w:r>
    </w:p>
    <w:p w14:paraId="1C4A36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(temp.charAt(i) == ',') {</w:t>
      </w:r>
    </w:p>
    <w:p w14:paraId="660C9E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count++;</w:t>
      </w:r>
    </w:p>
    <w:p w14:paraId="0D3346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32393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(count == tokens) {</w:t>
      </w:r>
    </w:p>
    <w:p w14:paraId="06DFA0C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i;</w:t>
      </w:r>
    </w:p>
    <w:p w14:paraId="4C269F2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0B444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EB5771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temp.length() - 1;</w:t>
      </w:r>
    </w:p>
    <w:p w14:paraId="32A5650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E207B3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F23D6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CF20C7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Повертає розібраний масив</w:t>
      </w:r>
    </w:p>
    <w:p w14:paraId="1CD597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4922C0D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розібраний масив</w:t>
      </w:r>
    </w:p>
    <w:p w14:paraId="554C53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C3EFB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public double[][] getParsedTable() {</w:t>
      </w:r>
    </w:p>
    <w:p w14:paraId="4755BB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parsedTable;</w:t>
      </w:r>
    </w:p>
    <w:p w14:paraId="3F0DC07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D9DDF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14:paraId="7CA6B450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2260653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14:paraId="6718988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35A00B7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java.awt.BorderLayout;</w:t>
      </w:r>
    </w:p>
    <w:p w14:paraId="57E4DCAC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java.awt.Component;</w:t>
      </w:r>
    </w:p>
    <w:p w14:paraId="01F2A9C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java.awt.Dimension;</w:t>
      </w:r>
    </w:p>
    <w:p w14:paraId="5567CB00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java.awt.Toolkit;</w:t>
      </w:r>
    </w:p>
    <w:p w14:paraId="09E39014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java.awt.event.ActionEvent;</w:t>
      </w:r>
    </w:p>
    <w:p w14:paraId="7A1B07E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java.awt.event.ActionListener;</w:t>
      </w:r>
    </w:p>
    <w:p w14:paraId="7A0B5BC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java.awt.event.KeyEvent;</w:t>
      </w:r>
    </w:p>
    <w:p w14:paraId="20CC849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java.awt.event.WindowAdapter;</w:t>
      </w:r>
    </w:p>
    <w:p w14:paraId="6107373F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java.awt.event.WindowEvent;</w:t>
      </w:r>
    </w:p>
    <w:p w14:paraId="6CDF5409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java.awt.image.BufferedImage;</w:t>
      </w:r>
    </w:p>
    <w:p w14:paraId="4EA7C98A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java.awt.image.RenderedImage;</w:t>
      </w:r>
    </w:p>
    <w:p w14:paraId="15EB9F1B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java.io.File;</w:t>
      </w:r>
    </w:p>
    <w:p w14:paraId="0B439ED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java.io.IOException;</w:t>
      </w:r>
    </w:p>
    <w:p w14:paraId="3C312AEB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java.util.ArrayList;</w:t>
      </w:r>
    </w:p>
    <w:p w14:paraId="4548558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03062C49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javax.imageio.ImageIO;</w:t>
      </w:r>
    </w:p>
    <w:p w14:paraId="1EDD92E3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javax.swing.ImageIcon;</w:t>
      </w:r>
    </w:p>
    <w:p w14:paraId="3558C1F2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javax.swing.JButton;</w:t>
      </w:r>
    </w:p>
    <w:p w14:paraId="2915233A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javax.swing.JFileChooser;</w:t>
      </w:r>
    </w:p>
    <w:p w14:paraId="2AF5386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javax.swing.JFrame;</w:t>
      </w:r>
    </w:p>
    <w:p w14:paraId="1C8149B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javax.swing.JMenu;</w:t>
      </w:r>
    </w:p>
    <w:p w14:paraId="26F6C9B4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javax.swing.JMenuBar;</w:t>
      </w:r>
    </w:p>
    <w:p w14:paraId="64A4C36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javax.swing.JMenuItem;</w:t>
      </w:r>
    </w:p>
    <w:p w14:paraId="1FE9050F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javax.swing.JOptionPane;</w:t>
      </w:r>
    </w:p>
    <w:p w14:paraId="4973E49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javax.swing.JScrollPane;</w:t>
      </w:r>
    </w:p>
    <w:p w14:paraId="7E15746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javax.swing.JTable;</w:t>
      </w:r>
    </w:p>
    <w:p w14:paraId="181EB34A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javax.swing.JToolBar;</w:t>
      </w:r>
    </w:p>
    <w:p w14:paraId="6CD0CFB5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javax.swing.UIManager;</w:t>
      </w:r>
    </w:p>
    <w:p w14:paraId="21BD4AF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javax.swing.UnsupportedLookAndFeelException;</w:t>
      </w:r>
    </w:p>
    <w:p w14:paraId="75F0C083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javax.swing.event.TableModelEvent;</w:t>
      </w:r>
    </w:p>
    <w:p w14:paraId="30164DF0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javax.swing.event.TableModelListener;</w:t>
      </w:r>
    </w:p>
    <w:p w14:paraId="62B8BCD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javax.swing.filechooser.FileFilter;</w:t>
      </w:r>
    </w:p>
    <w:p w14:paraId="643156F9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javax.swing.table.DefaultTableModel;</w:t>
      </w:r>
    </w:p>
    <w:p w14:paraId="53E28A9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34EC820D" w14:textId="77777777"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14:paraId="7045FE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Головний фрейм, містить компоненти для завантаження, редактування, збереження</w:t>
      </w:r>
    </w:p>
    <w:p w14:paraId="484021F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*.csv файлів та побудови і збереження графіків</w:t>
      </w:r>
    </w:p>
    <w:p w14:paraId="5F6357E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012FC64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14:paraId="20D5923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3C562ED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14:paraId="514F55D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DiagramBuilderFrame extends JFrame {</w:t>
      </w:r>
    </w:p>
    <w:p w14:paraId="6B9DF58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25E0E14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Ідентифікатор класу</w:t>
      </w:r>
    </w:p>
    <w:p w14:paraId="3F2F6B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94115F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static final long serialVersionUID = -5814076303962428492L;</w:t>
      </w:r>
    </w:p>
    <w:p w14:paraId="70F3B4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062D55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Таблиця значень</w:t>
      </w:r>
    </w:p>
    <w:p w14:paraId="7AA08E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7C84E18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JTable table;</w:t>
      </w:r>
    </w:p>
    <w:p w14:paraId="10CD1B0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/**</w:t>
      </w:r>
    </w:p>
    <w:p w14:paraId="27921E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Діалог завантаження/збереження</w:t>
      </w:r>
    </w:p>
    <w:p w14:paraId="2BADC6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4A414C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JFileChooser fileChooser;</w:t>
      </w:r>
    </w:p>
    <w:p w14:paraId="65BEFE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B38274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Оброблювач *.csv файлів</w:t>
      </w:r>
    </w:p>
    <w:p w14:paraId="644800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95A28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CSVProcessor processor;</w:t>
      </w:r>
    </w:p>
    <w:p w14:paraId="52C4FA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9DA49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Панель для малювання бульбашкової діаграми</w:t>
      </w:r>
    </w:p>
    <w:p w14:paraId="7646A96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FDDDC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DiagramPanel drawer;</w:t>
      </w:r>
    </w:p>
    <w:p w14:paraId="4D5D9C0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B38C53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Виділені стовпці та рядки</w:t>
      </w:r>
    </w:p>
    <w:p w14:paraId="6BF299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4FEAC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int[][] selected;</w:t>
      </w:r>
    </w:p>
    <w:p w14:paraId="491C95D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68AD4EB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BB2AF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14:paraId="7107AC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E6A85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DiagramBuilderFrame() {</w:t>
      </w:r>
    </w:p>
    <w:p w14:paraId="6792623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setLayout(null);</w:t>
      </w:r>
    </w:p>
    <w:p w14:paraId="75CFAD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14:paraId="3B34851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UIManager.setLookAndFeel(UIManager.getSystemLookAndFeelClassName());</w:t>
      </w:r>
    </w:p>
    <w:p w14:paraId="68E1F40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(ClassNotFoundException e) {</w:t>
      </w:r>
    </w:p>
    <w:p w14:paraId="3F5ABCD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170BE60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(InstantiationException e) {</w:t>
      </w:r>
    </w:p>
    <w:p w14:paraId="3E83F3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672A235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(IllegalAccessException e) {</w:t>
      </w:r>
    </w:p>
    <w:p w14:paraId="569A11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6FA0255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(UnsupportedLookAndFeelException e) {</w:t>
      </w:r>
    </w:p>
    <w:p w14:paraId="6DC6442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6A30ED8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214FC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 toolkit = Toolkit.getDefaultToolkit();</w:t>
      </w:r>
    </w:p>
    <w:p w14:paraId="2A24DE2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setTitle("Diagram builder");</w:t>
      </w:r>
    </w:p>
    <w:p w14:paraId="636A6D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setIconImage(toolkit.getImage("icons/icon.png"));</w:t>
      </w:r>
    </w:p>
    <w:p w14:paraId="04FCAAE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setDefaultCloseOperation(JFrame.DO_NOTHING_ON_CLOSE);</w:t>
      </w:r>
    </w:p>
    <w:p w14:paraId="6C36467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addWindowListener(windowAdapter);</w:t>
      </w:r>
    </w:p>
    <w:p w14:paraId="7939896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setLayout(new BorderLayout());</w:t>
      </w:r>
    </w:p>
    <w:p w14:paraId="2F586C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6E38639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JMenuBar menuBar = new JMenuBar();</w:t>
      </w:r>
    </w:p>
    <w:p w14:paraId="04513D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BA4862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 fileMenu = new JMenu("Файл");</w:t>
      </w:r>
    </w:p>
    <w:p w14:paraId="31BB06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fileMenu.setMnemonic(KeyEvent.VK_F);</w:t>
      </w:r>
    </w:p>
    <w:p w14:paraId="6EE2B9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fileOpen = new JMenuItem("Відкрити файл");</w:t>
      </w:r>
    </w:p>
    <w:p w14:paraId="0AFBA1C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fileOpen.setMnemonic(KeyEvent.VK_O);</w:t>
      </w:r>
    </w:p>
    <w:p w14:paraId="727968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fileOpen.addActionListener(fileOpenListener);</w:t>
      </w:r>
    </w:p>
    <w:p w14:paraId="369C1C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fileSave = new JMenuItem("Зберегти файл");</w:t>
      </w:r>
    </w:p>
    <w:p w14:paraId="1DF16C6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fileSave.setMnemonic(KeyEvent.VK_S);</w:t>
      </w:r>
    </w:p>
    <w:p w14:paraId="51D74E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fileSave.addActionListener(fileSaveListener);</w:t>
      </w:r>
    </w:p>
    <w:p w14:paraId="4BF23EB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fileSaveDiagram = new JMenuItem("Зберегти діаграму");</w:t>
      </w:r>
    </w:p>
    <w:p w14:paraId="275C62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fileSaveDiagram.setMnemonic(KeyEvent.VK_D);</w:t>
      </w:r>
    </w:p>
    <w:p w14:paraId="1E4ACD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fileSaveDiagram.addActionListener(fileSaveDiagramListener);</w:t>
      </w:r>
    </w:p>
    <w:p w14:paraId="36B7871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fileExit = new JMenuItem("Вийти");</w:t>
      </w:r>
    </w:p>
    <w:p w14:paraId="39C67B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fileExit.setMnemonic(KeyEvent.VK_X);</w:t>
      </w:r>
    </w:p>
    <w:p w14:paraId="0E8C6B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fileExit.addActionListener(fileExitListener);</w:t>
      </w:r>
    </w:p>
    <w:p w14:paraId="3C039B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fileMenu.add(fileOpen);</w:t>
      </w:r>
    </w:p>
    <w:p w14:paraId="717382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fileMenu.add(fileSave);</w:t>
      </w:r>
    </w:p>
    <w:p w14:paraId="7772D75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fileMenu.add(fileSaveDiagram);</w:t>
      </w:r>
    </w:p>
    <w:p w14:paraId="0BBB768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fileMenu.addSeparator();</w:t>
      </w:r>
    </w:p>
    <w:p w14:paraId="31BED7C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fileMenu.add(fileExit);</w:t>
      </w:r>
    </w:p>
    <w:p w14:paraId="0168089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F1E5D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 helpMenu = new JMenu("Допомога");</w:t>
      </w:r>
    </w:p>
    <w:p w14:paraId="1B05209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helpMenu.setMnemonic(KeyEvent.VK_H);</w:t>
      </w:r>
    </w:p>
    <w:p w14:paraId="2EC1072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helpAbout = new JMenuItem("Про програму");</w:t>
      </w:r>
    </w:p>
    <w:p w14:paraId="3E3B684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helpAbout.setMnemonic(KeyEvent.VK_A);</w:t>
      </w:r>
    </w:p>
    <w:p w14:paraId="081B269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helpAbout.addActionListener(helpAboutListener);</w:t>
      </w:r>
    </w:p>
    <w:p w14:paraId="14A568F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helpMenu.add(helpAbout);</w:t>
      </w:r>
    </w:p>
    <w:p w14:paraId="28B7D4D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menuBar.add(fileMenu);</w:t>
      </w:r>
    </w:p>
    <w:p w14:paraId="2F6C4C0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menuBar.add(helpMenu);</w:t>
      </w:r>
    </w:p>
    <w:p w14:paraId="68ACF31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setJMenuBar(menuBar);</w:t>
      </w:r>
    </w:p>
    <w:p w14:paraId="4DF7B28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28966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JToolBar toolBar = new JToolBar(JToolBar.CENTER);</w:t>
      </w:r>
    </w:p>
    <w:p w14:paraId="5C3C53D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toolBar.setFloatable(false);</w:t>
      </w:r>
    </w:p>
    <w:p w14:paraId="1168A53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695EC9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btnFileOpen = new JButton(</w:t>
      </w:r>
    </w:p>
    <w:p w14:paraId="70A33C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ImageIcon("icons/btnFileOpen.png"));</w:t>
      </w:r>
    </w:p>
    <w:p w14:paraId="415498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btnFileOpen.setSize(32, 32);</w:t>
      </w:r>
    </w:p>
    <w:p w14:paraId="656D06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btnFileOpen.setToolTipText("Відкрити файл");</w:t>
      </w:r>
    </w:p>
    <w:p w14:paraId="22A14B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btnFileOpen.addActionListener(fileOpenListener);</w:t>
      </w:r>
    </w:p>
    <w:p w14:paraId="20D2C16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toolBar.add(btnFileOpen);</w:t>
      </w:r>
    </w:p>
    <w:p w14:paraId="5051A2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66D2B5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btnFileSave = new JButton(</w:t>
      </w:r>
    </w:p>
    <w:p w14:paraId="3C8CBC6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ImageIcon("icons/btnFileSave.png"));</w:t>
      </w:r>
    </w:p>
    <w:p w14:paraId="7E24290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btnFileSave.setSize(32, 32);</w:t>
      </w:r>
    </w:p>
    <w:p w14:paraId="4C4811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btnFileSave.setToolTipText("Зберегти файл");</w:t>
      </w:r>
    </w:p>
    <w:p w14:paraId="03D02D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btnFileSave.addActionListener(fileSaveListener);</w:t>
      </w:r>
    </w:p>
    <w:p w14:paraId="647710D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toolBar.add(btnFileSave);</w:t>
      </w:r>
    </w:p>
    <w:p w14:paraId="46CDBA8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D79D6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btnFileSaveDiagram = new JButton(new ImageIcon(</w:t>
      </w:r>
    </w:p>
    <w:p w14:paraId="262B0B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"icons/btnFileSaveDiagram.png"));</w:t>
      </w:r>
    </w:p>
    <w:p w14:paraId="5C60EAA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btnFileSaveDiagram.setSize(32, 32);</w:t>
      </w:r>
    </w:p>
    <w:p w14:paraId="0D179F2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btnFileSaveDiagram.setToolTipText("Зберегти діаграму");</w:t>
      </w:r>
    </w:p>
    <w:p w14:paraId="5E42614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btnFileSaveDiagram.addActionListener(fileSaveDiagramListener);</w:t>
      </w:r>
    </w:p>
    <w:p w14:paraId="3399E7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toolBar.add(btnFileSaveDiagram);</w:t>
      </w:r>
    </w:p>
    <w:p w14:paraId="325816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86BE3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btnAddRow = new JButton(new ImageIcon("icons/btnAddRow.png"));</w:t>
      </w:r>
    </w:p>
    <w:p w14:paraId="5E1535C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btnAddRow.setSize(32, 32);</w:t>
      </w:r>
    </w:p>
    <w:p w14:paraId="6EBCCBD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btnAddRow.setToolTipText("Додати до таблиці рядок");</w:t>
      </w:r>
    </w:p>
    <w:p w14:paraId="5BE5BC7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btnAddRow.addActionListener(addRowListener);</w:t>
      </w:r>
    </w:p>
    <w:p w14:paraId="177B2F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toolBar.add(btnAddRow);</w:t>
      </w:r>
    </w:p>
    <w:p w14:paraId="6BD112F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4ED1E16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btnAddCol = new JButton(new ImageIcon("icons/btnAddCol.png"));</w:t>
      </w:r>
    </w:p>
    <w:p w14:paraId="64C10B8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btnAddCol.setSize(32, 32);</w:t>
      </w:r>
    </w:p>
    <w:p w14:paraId="5CE31A9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btnAddCol.setToolTipText("Додати до таблиці стовпчик");</w:t>
      </w:r>
    </w:p>
    <w:p w14:paraId="0F80250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btnAddCol.addActionListener(addColListener);</w:t>
      </w:r>
    </w:p>
    <w:p w14:paraId="4219D9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toolBar.add(btnAddCol);</w:t>
      </w:r>
    </w:p>
    <w:p w14:paraId="74A9DC6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37983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btnDraw = new JButton(new ImageIcon("icons/btnDraw.png"));</w:t>
      </w:r>
    </w:p>
    <w:p w14:paraId="57B8CF8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btnDraw.setSize(32, 32);</w:t>
      </w:r>
    </w:p>
    <w:p w14:paraId="67FD576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btnDraw.setToolTipText("Намалювати графік");</w:t>
      </w:r>
    </w:p>
    <w:p w14:paraId="7D1039C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btnDraw.addActionListener(drawListener);</w:t>
      </w:r>
    </w:p>
    <w:p w14:paraId="72857C2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toolBar.add(btnDraw);</w:t>
      </w:r>
    </w:p>
    <w:p w14:paraId="05F9D85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add(toolBar, BorderLayout.NORTH);</w:t>
      </w:r>
    </w:p>
    <w:p w14:paraId="5CED3D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1450AA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new JTable(1, 1);</w:t>
      </w:r>
    </w:p>
    <w:p w14:paraId="75A367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table.setCellSelectionEnabled(true);</w:t>
      </w:r>
    </w:p>
    <w:p w14:paraId="18C882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table.getModel().addTableModelListener(tableListener);</w:t>
      </w:r>
    </w:p>
    <w:p w14:paraId="5F52F3B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JScrollPane scrollPane = new JScrollPane(table);</w:t>
      </w:r>
    </w:p>
    <w:p w14:paraId="0C5BBF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table.setAutoResizeMode(JTable.AUTO_RESIZE_OFF);</w:t>
      </w:r>
    </w:p>
    <w:p w14:paraId="36C857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add(scrollPane, BorderLayout.WEST);</w:t>
      </w:r>
    </w:p>
    <w:p w14:paraId="3EE3F6D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pack();</w:t>
      </w:r>
    </w:p>
    <w:p w14:paraId="4A80D0C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centerWindow();</w:t>
      </w:r>
    </w:p>
    <w:p w14:paraId="4AD6FB4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 = new JFileChooser();</w:t>
      </w:r>
    </w:p>
    <w:p w14:paraId="34728C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fileChooser.setAcceptAllFileFilterUsed(false);</w:t>
      </w:r>
    </w:p>
    <w:p w14:paraId="29760CA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 = new CSVProcessor();</w:t>
      </w:r>
    </w:p>
    <w:p w14:paraId="30D02D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setVisible(true);</w:t>
      </w:r>
    </w:p>
    <w:p w14:paraId="3D6F32C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DFB4EC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D0B519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645C10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Адаптер вікна</w:t>
      </w:r>
    </w:p>
    <w:p w14:paraId="0D0B2C1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0A6720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WindowAdapter windowAdapter = new WindowAdapter() {</w:t>
      </w:r>
    </w:p>
    <w:p w14:paraId="0C72297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12ACFA9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1175C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 закриття вікна</w:t>
      </w:r>
    </w:p>
    <w:p w14:paraId="4847351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ECC0E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256492C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windowClosing(WindowEvent e) {</w:t>
      </w:r>
    </w:p>
    <w:p w14:paraId="1E5FB4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super.windowClosing(e);</w:t>
      </w:r>
    </w:p>
    <w:p w14:paraId="58A18A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result = JOptionPane.showConfirmDialog(null, "Зберегти файл?",</w:t>
      </w:r>
    </w:p>
    <w:p w14:paraId="484F61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"Ви за крок до втрати своїх даних",</w:t>
      </w:r>
    </w:p>
    <w:p w14:paraId="2866163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JOptionPane.YES_NO_CANCEL_OPTION);</w:t>
      </w:r>
    </w:p>
    <w:p w14:paraId="6F6EDB1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(result == JOptionPane.OK_OPTION) {</w:t>
      </w:r>
    </w:p>
    <w:p w14:paraId="0AD7505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fileSave();</w:t>
      </w:r>
    </w:p>
    <w:p w14:paraId="01326E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(result == JOptionPane.NO_OPTION) {</w:t>
      </w:r>
    </w:p>
    <w:p w14:paraId="06CAD97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dispose();</w:t>
      </w:r>
    </w:p>
    <w:p w14:paraId="2F05DFA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F6125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CEF3B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20CC35F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53E836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"Вийти"</w:t>
      </w:r>
    </w:p>
    <w:p w14:paraId="5A44F4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263E8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fileExitListener = new ActionListener() {</w:t>
      </w:r>
    </w:p>
    <w:p w14:paraId="6DE8C8B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667EB7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2BC0304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70919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031186A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526739C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WindowEvent closingEvent = new WindowEvent(</w:t>
      </w:r>
    </w:p>
    <w:p w14:paraId="5D1FD5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DiagramBuilderFrame.this, WindowEvent.WINDOW_CLOSING);</w:t>
      </w:r>
    </w:p>
    <w:p w14:paraId="2941AF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Toolkit.getDefaultToolkit().getSystemEventQueue()</w:t>
      </w:r>
    </w:p>
    <w:p w14:paraId="57FAB71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.postEvent(closingEvent);</w:t>
      </w:r>
    </w:p>
    <w:p w14:paraId="484F72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AF8F26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2B78EA8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8CA40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"Відкрити"</w:t>
      </w:r>
    </w:p>
    <w:p w14:paraId="6212464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721E1B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private ActionListener fileOpenListener = new ActionListener() {</w:t>
      </w:r>
    </w:p>
    <w:p w14:paraId="081F7E2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B3726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4DC6835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3AA639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4ABCA6A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4251162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fileChooser.removeChoosableFileFilter(pngFileFilter);</w:t>
      </w:r>
    </w:p>
    <w:p w14:paraId="3BCAA6D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fileChooser.addChoosableFileFilter(csvFileFilter);</w:t>
      </w:r>
    </w:p>
    <w:p w14:paraId="686F38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(fileChooser.showOpenDialog((Component) e.getSource()) == JFileChooser.APPROVE_OPTION) {</w:t>
      </w:r>
    </w:p>
    <w:p w14:paraId="0DC75D6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setTitle(fileChooser.getSelectedFile() + " - Diagram Builder");</w:t>
      </w:r>
    </w:p>
    <w:p w14:paraId="34567E0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Thread t = new Thread(new Runnable() {</w:t>
      </w:r>
    </w:p>
    <w:p w14:paraId="752E7F7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3DC70F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Запуск в окремому потоці</w:t>
      </w:r>
    </w:p>
    <w:p w14:paraId="0AE675E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645949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7661C90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run() {</w:t>
      </w:r>
    </w:p>
    <w:p w14:paraId="206B0F6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4639C84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result;</w:t>
      </w:r>
    </w:p>
    <w:p w14:paraId="31C5A6B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model;</w:t>
      </w:r>
    </w:p>
    <w:p w14:paraId="069A4AB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maxJ = 0;</w:t>
      </w:r>
    </w:p>
    <w:p w14:paraId="683064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393552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14:paraId="6635BEB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processor.loadFile(fileChooser.getSelectedFile());</w:t>
      </w:r>
    </w:p>
    <w:p w14:paraId="36E313C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result = processor.parse();</w:t>
      </w:r>
    </w:p>
    <w:p w14:paraId="407A9F3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 = new Double[result.length][];</w:t>
      </w:r>
    </w:p>
    <w:p w14:paraId="3B3A1C3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result.length; i++) {</w:t>
      </w:r>
    </w:p>
    <w:p w14:paraId="3F58C4F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model[i] = new Double[result[i].length];</w:t>
      </w:r>
    </w:p>
    <w:p w14:paraId="4B891B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result[i].length; j++) {</w:t>
      </w:r>
    </w:p>
    <w:p w14:paraId="66008DD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model[i][j] = result[i][j];</w:t>
      </w:r>
    </w:p>
    <w:p w14:paraId="3E4F37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(j &gt; maxJ) {</w:t>
      </w:r>
    </w:p>
    <w:p w14:paraId="000DDF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maxJ = j;</w:t>
      </w:r>
    </w:p>
    <w:p w14:paraId="2F417DD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E84824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C86027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C190C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table.setModel(new DefaultTableModel(model,</w:t>
      </w:r>
    </w:p>
    <w:p w14:paraId="67FA095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Object[maxJ + 1]));</w:t>
      </w:r>
    </w:p>
    <w:p w14:paraId="7E44415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e) {</w:t>
      </w:r>
    </w:p>
    <w:p w14:paraId="1B8C7D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77C7D1B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showMessage("Помилка завантаження файлу",</w:t>
      </w:r>
    </w:p>
    <w:p w14:paraId="47C5A43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14:paraId="043A7FB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(CSVParseException e) {</w:t>
      </w:r>
    </w:p>
    <w:p w14:paraId="53427B3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387E41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showMessage("Схоже, що це не *.csv файл",</w:t>
      </w:r>
    </w:p>
    <w:p w14:paraId="5EA5A42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14:paraId="13963A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55559D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66424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});</w:t>
      </w:r>
    </w:p>
    <w:p w14:paraId="3ADB56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t.start();</w:t>
      </w:r>
    </w:p>
    <w:p w14:paraId="0B858FC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DE8BA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44E57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4C796BF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92EAD0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"Зберегти"</w:t>
      </w:r>
    </w:p>
    <w:p w14:paraId="3EB0D36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0AA61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fileSaveListener = new ActionListener() {</w:t>
      </w:r>
    </w:p>
    <w:p w14:paraId="43749BA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B832EA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22A19B3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CCCE2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4B2981C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12654CB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fileSave();</w:t>
      </w:r>
    </w:p>
    <w:p w14:paraId="533C1D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443E9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7C562A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0A8B28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"Зберегти діаграму"</w:t>
      </w:r>
    </w:p>
    <w:p w14:paraId="32D6035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74BFF9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fileSaveDiagramListener = new ActionListener() {</w:t>
      </w:r>
    </w:p>
    <w:p w14:paraId="1998566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436DF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482302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22284B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014A59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1C57F7A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fileChooser.removeChoosableFileFilter(csvFileFilter);</w:t>
      </w:r>
    </w:p>
    <w:p w14:paraId="75C50AC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fileChooser.addChoosableFileFilter(pngFileFilter);</w:t>
      </w:r>
    </w:p>
    <w:p w14:paraId="233B02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(fileChooser.showSaveDialog((Component) e.getSource()) == JFileChooser.APPROVE_OPTION) {</w:t>
      </w:r>
    </w:p>
    <w:p w14:paraId="29D5B2E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repaint();</w:t>
      </w:r>
    </w:p>
    <w:p w14:paraId="063C0B1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BufferedImage img = (BufferedImage) drawer.createImage(</w:t>
      </w:r>
    </w:p>
    <w:p w14:paraId="4882A21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drawer.getWidth(), drawer.getHeight());</w:t>
      </w:r>
    </w:p>
    <w:p w14:paraId="5691F8D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drawer.paint(img.getGraphics());</w:t>
      </w:r>
    </w:p>
    <w:p w14:paraId="3903524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fileName = fileChooser.getSelectedFile().getPath();</w:t>
      </w:r>
    </w:p>
    <w:p w14:paraId="4F792EC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(!fileName.toLowerCase().endsWith(".png")) {</w:t>
      </w:r>
    </w:p>
    <w:p w14:paraId="7704B4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fileName += ".png";</w:t>
      </w:r>
    </w:p>
    <w:p w14:paraId="0A8F75C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fileChooser.setSelectedFile(new File(fileName));</w:t>
      </w:r>
    </w:p>
    <w:p w14:paraId="3CA5B37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BE2150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14:paraId="6B4E582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ImageIO.write((RenderedImage) img, "png",</w:t>
      </w:r>
    </w:p>
    <w:p w14:paraId="3797E3F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fileChooser.getSelectedFile());</w:t>
      </w:r>
    </w:p>
    <w:p w14:paraId="5911963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e1) {</w:t>
      </w:r>
    </w:p>
    <w:p w14:paraId="12BC45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showMessage("Зображення не збережено",</w:t>
      </w:r>
    </w:p>
    <w:p w14:paraId="5BC015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14:paraId="730E641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e1.printStackTrace();</w:t>
      </w:r>
    </w:p>
    <w:p w14:paraId="0A220F2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7AB6A4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61951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45F4D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073CCB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4251D7C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"Додати рядок"</w:t>
      </w:r>
    </w:p>
    <w:p w14:paraId="58D0650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DBFC4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addRowListener = new ActionListener() {</w:t>
      </w:r>
    </w:p>
    <w:p w14:paraId="50E3883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43ECCA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6E2125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8B8F35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3A5CA0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0E761E0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DefaultTableModel tm = (DefaultTableModel) table.getModel();</w:t>
      </w:r>
    </w:p>
    <w:p w14:paraId="646B72B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tm.addRow(new Object[1]);</w:t>
      </w:r>
    </w:p>
    <w:p w14:paraId="091CFE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84FA51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627D4BA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BCC3F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"Додати стовпчик"</w:t>
      </w:r>
    </w:p>
    <w:p w14:paraId="65BB580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F2CF4D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addColListener = new ActionListener() {</w:t>
      </w:r>
    </w:p>
    <w:p w14:paraId="5ABA80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FDF99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7FFE205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32BAD6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4DA835B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49226E0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DefaultTableModel tm = (DefaultTableModel) table.getModel();</w:t>
      </w:r>
    </w:p>
    <w:p w14:paraId="48E3B8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tm.addColumn((char) (table.getColumnName(tm.getColumnCount() - 1)</w:t>
      </w:r>
    </w:p>
    <w:p w14:paraId="6320EB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.charAt(0) + 1));</w:t>
      </w:r>
    </w:p>
    <w:p w14:paraId="00FB90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DE417C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427128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A39064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Фільтр файлів *.csv</w:t>
      </w:r>
    </w:p>
    <w:p w14:paraId="48B32F9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D3533C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FileFilter csvFileFilter = new FileFilter() {</w:t>
      </w:r>
    </w:p>
    <w:p w14:paraId="1D10528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63ADAD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Отримання опису</w:t>
      </w:r>
    </w:p>
    <w:p w14:paraId="6AEA1C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25E103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5DA13B2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String getDescription() {</w:t>
      </w:r>
    </w:p>
    <w:p w14:paraId="0D66A52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"Comma separated values file (*.csv)";</w:t>
      </w:r>
    </w:p>
    <w:p w14:paraId="35DA912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D00342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BDE91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47F6A6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Перевірка на відповідність</w:t>
      </w:r>
    </w:p>
    <w:p w14:paraId="7720F78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6C4222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6D5DEE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boolean accept(File f) {</w:t>
      </w:r>
    </w:p>
    <w:p w14:paraId="479A66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f.getName().toLowerCase().endsWith(".csv")</w:t>
      </w:r>
    </w:p>
    <w:p w14:paraId="096954F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|| f.isDirectory();</w:t>
      </w:r>
    </w:p>
    <w:p w14:paraId="28ECC33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E0B20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2BFCEF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217E370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Фільтр файлів *.png</w:t>
      </w:r>
    </w:p>
    <w:p w14:paraId="0211123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3F443D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FileFilter pngFileFilter = new FileFilter() {</w:t>
      </w:r>
    </w:p>
    <w:p w14:paraId="2CDC292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52308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Отримання опису</w:t>
      </w:r>
    </w:p>
    <w:p w14:paraId="7C180E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1F9ECD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2C006DF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String getDescription() {</w:t>
      </w:r>
    </w:p>
    <w:p w14:paraId="27887A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"Portable network graphics file (*.png)";</w:t>
      </w:r>
    </w:p>
    <w:p w14:paraId="39CA705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64482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D4CCB7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62596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Перевірка на відповідність</w:t>
      </w:r>
    </w:p>
    <w:p w14:paraId="1B000EC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C44941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1DF1B9A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boolean accept(File f) {</w:t>
      </w:r>
    </w:p>
    <w:p w14:paraId="5D6C153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f.getName().toLowerCase().endsWith(".png")</w:t>
      </w:r>
    </w:p>
    <w:p w14:paraId="16766E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|| f.isDirectory();</w:t>
      </w:r>
    </w:p>
    <w:p w14:paraId="5876C26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F0BF65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68F5CE5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8FA4A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"Намалювати діаграму"</w:t>
      </w:r>
    </w:p>
    <w:p w14:paraId="7511C1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5325B6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drawListener = new ActionListener() {</w:t>
      </w:r>
    </w:p>
    <w:p w14:paraId="37E863F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950D34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5CC51F2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1482FE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196153A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45D31F1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 = new int[2][];</w:t>
      </w:r>
    </w:p>
    <w:p w14:paraId="4F5D4F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selected[0] = table.getSelectedColumns();</w:t>
      </w:r>
    </w:p>
    <w:p w14:paraId="49B2B78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 = table.getSelectedRows();</w:t>
      </w:r>
    </w:p>
    <w:p w14:paraId="6836A10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(selected[0].length == 0 || selected[1].length == 0) {</w:t>
      </w:r>
    </w:p>
    <w:p w14:paraId="12CBBF1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showMessage("Спочатку оберіть дані",</w:t>
      </w:r>
    </w:p>
    <w:p w14:paraId="2D6DB3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JOptionPane.WARNING_MESSAGE);</w:t>
      </w:r>
    </w:p>
    <w:p w14:paraId="649AD49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return;</w:t>
      </w:r>
    </w:p>
    <w:p w14:paraId="22DAAFD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A98EF8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draw();</w:t>
      </w:r>
    </w:p>
    <w:p w14:paraId="1828C8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FB04A1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59173E1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BB56A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зміни данних таблиці</w:t>
      </w:r>
    </w:p>
    <w:p w14:paraId="29C34CD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46707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TableModelListener tableListener = new TableModelListener() {</w:t>
      </w:r>
    </w:p>
    <w:p w14:paraId="3F9B8DB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4D9784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48C72F2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C6A081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2AC581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tableChanged(TableModelEvent e) {</w:t>
      </w:r>
    </w:p>
    <w:p w14:paraId="760F4D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 != null) {</w:t>
      </w:r>
    </w:p>
    <w:p w14:paraId="442F8E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boolean selCol = false;</w:t>
      </w:r>
    </w:p>
    <w:p w14:paraId="6F8C92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boolean selRow = false;</w:t>
      </w:r>
    </w:p>
    <w:p w14:paraId="7EDAC4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(e.getType() == TableModelEvent.UPDATE) {</w:t>
      </w:r>
    </w:p>
    <w:p w14:paraId="29AE7F9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selected[0].length; i++) {</w:t>
      </w:r>
    </w:p>
    <w:p w14:paraId="266260C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(e.getColumn() == selected[0][i]) {</w:t>
      </w:r>
    </w:p>
    <w:p w14:paraId="2728B6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selCol = true;</w:t>
      </w:r>
    </w:p>
    <w:p w14:paraId="5FF0E2E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break;</w:t>
      </w:r>
    </w:p>
    <w:p w14:paraId="373E30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7C75FE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6B63B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selected[1].length; i++) {</w:t>
      </w:r>
    </w:p>
    <w:p w14:paraId="7808A0D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(e.getFirstRow() == selected[1][i]) {</w:t>
      </w:r>
    </w:p>
    <w:p w14:paraId="7E0EFEC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selRow = true;</w:t>
      </w:r>
    </w:p>
    <w:p w14:paraId="20509AE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break;</w:t>
      </w:r>
    </w:p>
    <w:p w14:paraId="4F53EAA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15D2A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E3C442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(selCol &amp;&amp; selRow) {</w:t>
      </w:r>
    </w:p>
    <w:p w14:paraId="790EB92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draw();</w:t>
      </w:r>
    </w:p>
    <w:p w14:paraId="44E1B6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22CDCC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E1DE5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C02F5F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8A23B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14:paraId="72E0D1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5D116E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"Про програму"</w:t>
      </w:r>
    </w:p>
    <w:p w14:paraId="31677C6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*/</w:t>
      </w:r>
    </w:p>
    <w:p w14:paraId="6A1C138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helpAboutListener = new ActionListener() {</w:t>
      </w:r>
    </w:p>
    <w:p w14:paraId="5226A81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00A759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14:paraId="1C4DB41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C01A8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16BC26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14:paraId="4B10B4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JOptionPane.showMessageDialog(null,</w:t>
      </w:r>
    </w:p>
    <w:p w14:paraId="5AE20421" w14:textId="77777777"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"Створено Стремецьким Олексієм aka Fors </w:t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 xml:space="preserve">©2012", </w:t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getTitle</w:t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>(),</w:t>
      </w:r>
    </w:p>
    <w:p w14:paraId="2BC5402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JOptionPane.INFORMATION_MESSAGE);</w:t>
      </w:r>
    </w:p>
    <w:p w14:paraId="4939F92C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}</w:t>
      </w:r>
    </w:p>
    <w:p w14:paraId="5018D5E4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};</w:t>
      </w:r>
    </w:p>
    <w:p w14:paraId="63D25B8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180F144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/**</w:t>
      </w:r>
    </w:p>
    <w:p w14:paraId="1588C7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Центрування вікна</w:t>
      </w:r>
    </w:p>
    <w:p w14:paraId="3B6984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A0F897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centerWindow() {</w:t>
      </w:r>
    </w:p>
    <w:p w14:paraId="211A5FF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 toolkit = getToolkit();</w:t>
      </w:r>
    </w:p>
    <w:p w14:paraId="0BDF911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Dimension dim = toolkit.getScreenSize();</w:t>
      </w:r>
    </w:p>
    <w:p w14:paraId="1ACE18D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setLocation(dim.width / 2 - getWidth() / 2, dim.height / 2</w:t>
      </w:r>
    </w:p>
    <w:p w14:paraId="6F9ACE4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- getHeight() / 2);</w:t>
      </w:r>
    </w:p>
    <w:p w14:paraId="20E7ACF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2E45F3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E25C41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49E114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Підготовка до малювання діаграми</w:t>
      </w:r>
    </w:p>
    <w:p w14:paraId="5AE9CF4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6C0C53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draw() {</w:t>
      </w:r>
    </w:p>
    <w:p w14:paraId="3C5A5ED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 != null) {</w:t>
      </w:r>
    </w:p>
    <w:p w14:paraId="71F6319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 x = null;</w:t>
      </w:r>
    </w:p>
    <w:p w14:paraId="0CD9E1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 y = null;</w:t>
      </w:r>
    </w:p>
    <w:p w14:paraId="1DB35FB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(selected[0].length == 2) {</w:t>
      </w:r>
    </w:p>
    <w:p w14:paraId="056C06B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 = new double[selected[1].length];</w:t>
      </w:r>
    </w:p>
    <w:p w14:paraId="1C49568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 = new double[selected[1].length];</w:t>
      </w:r>
    </w:p>
    <w:p w14:paraId="4489ECB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selected[1].length; i++) {</w:t>
      </w:r>
    </w:p>
    <w:p w14:paraId="7A4AD0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x[i] = Double.parseDouble(String.valueOf(table.getValueAt(</w:t>
      </w:r>
    </w:p>
    <w:p w14:paraId="2324AB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selected[1][i], selected[0][0])));</w:t>
      </w:r>
    </w:p>
    <w:p w14:paraId="50E19A7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y[i] = Double.parseDouble(String.valueOf(table.getValueAt(</w:t>
      </w:r>
    </w:p>
    <w:p w14:paraId="79EECF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selected[1][i], selected[0][1])));</w:t>
      </w:r>
    </w:p>
    <w:p w14:paraId="599B0AE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BFF5D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(selected[1].length == 2) {</w:t>
      </w:r>
    </w:p>
    <w:p w14:paraId="7EC209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 = new double[selected[0].length];</w:t>
      </w:r>
    </w:p>
    <w:p w14:paraId="74FA63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 = new double[selected[0].length];</w:t>
      </w:r>
    </w:p>
    <w:p w14:paraId="44BC99A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selected[0].length; i++) {</w:t>
      </w:r>
    </w:p>
    <w:p w14:paraId="125EAA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x[i] = Double.parseDouble(String.valueOf(table.getValueAt(</w:t>
      </w:r>
    </w:p>
    <w:p w14:paraId="54B82C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selected[1][0], selected[0][i])));</w:t>
      </w:r>
    </w:p>
    <w:p w14:paraId="3895027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y[i] = Double.parseDouble(String.valueOf(table.getValueAt(</w:t>
      </w:r>
    </w:p>
    <w:p w14:paraId="478C713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selected[1][1], selected[0][i])));</w:t>
      </w:r>
    </w:p>
    <w:p w14:paraId="71E0FB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F0E6C1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14:paraId="47557F3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showMessage("Необідно обрати 2 стовпчики або 2 рядки",</w:t>
      </w:r>
    </w:p>
    <w:p w14:paraId="35FDC75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JOptionPane.WARNING_MESSAGE);</w:t>
      </w:r>
    </w:p>
    <w:p w14:paraId="63D5C34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return;</w:t>
      </w:r>
    </w:p>
    <w:p w14:paraId="1AB05C3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ACFA93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(drawer == null) {</w:t>
      </w:r>
    </w:p>
    <w:p w14:paraId="0B9C66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state = getExtendedState();</w:t>
      </w:r>
    </w:p>
    <w:p w14:paraId="0A15E2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 = new DiagramPanel(x, y);</w:t>
      </w:r>
    </w:p>
    <w:p w14:paraId="04A8787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add(drawer, BorderLayout.CENTER);</w:t>
      </w:r>
    </w:p>
    <w:p w14:paraId="4E22B7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drawer.setPreferredSize(new Dimension(getWidth(), getHeight()));</w:t>
      </w:r>
    </w:p>
    <w:p w14:paraId="24F64C7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pack();</w:t>
      </w:r>
    </w:p>
    <w:p w14:paraId="17DF93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(state == MAXIMIZED_BOTH) {</w:t>
      </w:r>
    </w:p>
    <w:p w14:paraId="772480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setExtendedState(MAXIMIZED_BOTH);</w:t>
      </w:r>
    </w:p>
    <w:p w14:paraId="4E5B8C1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14:paraId="291A91D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centerWindow();</w:t>
      </w:r>
    </w:p>
    <w:p w14:paraId="7B59E17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22C3F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14:paraId="369ED2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drawer.setX(x);</w:t>
      </w:r>
    </w:p>
    <w:p w14:paraId="060053A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drawer.setY(y);</w:t>
      </w:r>
    </w:p>
    <w:p w14:paraId="5596CF4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repaint();</w:t>
      </w:r>
    </w:p>
    <w:p w14:paraId="159A3F1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9742C7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58DA2D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5189B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C1524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2367F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Збереження файлу</w:t>
      </w:r>
    </w:p>
    <w:p w14:paraId="6FCEBE1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95E4E3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fileSave() {</w:t>
      </w:r>
    </w:p>
    <w:p w14:paraId="61EA9AA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fileChooser.removeChoosableFileFilter(pngFileFilter);</w:t>
      </w:r>
    </w:p>
    <w:p w14:paraId="003C8F6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fileChooser.addChoosableFileFilter(csvFileFilter);</w:t>
      </w:r>
    </w:p>
    <w:p w14:paraId="2E5630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(fileChooser.showSaveDialog(this) == JFileChooser.APPROVE_OPTION) {</w:t>
      </w:r>
    </w:p>
    <w:p w14:paraId="3B9D954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Thread t = new Thread(new Runnable() {</w:t>
      </w:r>
    </w:p>
    <w:p w14:paraId="2775C5B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C2E413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Запуск в окремому потоці</w:t>
      </w:r>
    </w:p>
    <w:p w14:paraId="4589998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AD2A35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14:paraId="0DD0D9E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run() {</w:t>
      </w:r>
    </w:p>
    <w:p w14:paraId="204568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1C456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14:paraId="0438114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ArrayList&lt;String&gt; output = new ArrayList&lt;String&gt;();</w:t>
      </w:r>
    </w:p>
    <w:p w14:paraId="75FA6B0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element;</w:t>
      </w:r>
    </w:p>
    <w:p w14:paraId="22EA221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table.getRowCount(); i++) {</w:t>
      </w:r>
    </w:p>
    <w:p w14:paraId="0B2AF87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 = new String();</w:t>
      </w:r>
    </w:p>
    <w:p w14:paraId="0A8ACFD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table.getColumnCount(); j++) {</w:t>
      </w:r>
    </w:p>
    <w:p w14:paraId="0A5420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 += table.getValueAt(i, j) + ",";</w:t>
      </w:r>
    </w:p>
    <w:p w14:paraId="585F893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41FD6A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output.add(element.substring(0,</w:t>
      </w:r>
    </w:p>
    <w:p w14:paraId="347B80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element.length() - 1));</w:t>
      </w:r>
    </w:p>
    <w:p w14:paraId="01000C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9F4EB1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fileName = fileChooser.getSelectedFile()</w:t>
      </w:r>
    </w:p>
    <w:p w14:paraId="43EB17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.getPath();</w:t>
      </w:r>
    </w:p>
    <w:p w14:paraId="2D0038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(!fileName.toLowerCase().endsWith(".csv")) {</w:t>
      </w:r>
    </w:p>
    <w:p w14:paraId="7C8C380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fileName += ".csv";</w:t>
      </w:r>
    </w:p>
    <w:p w14:paraId="2A4ED1F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fileChooser.setSelectedFile(new File(fileName));</w:t>
      </w:r>
    </w:p>
    <w:p w14:paraId="2CDAC89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04D9E4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processor.saveFile(output,</w:t>
      </w:r>
    </w:p>
    <w:p w14:paraId="1CBE9CD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fileChooser.getSelectedFile());</w:t>
      </w:r>
    </w:p>
    <w:p w14:paraId="57944FD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e) {</w:t>
      </w:r>
    </w:p>
    <w:p w14:paraId="6FC762C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14:paraId="4F25B30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showMessage("Помилка збереження файлу",</w:t>
      </w:r>
    </w:p>
    <w:p w14:paraId="7450FC1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14:paraId="61E4BAB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EDB610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12661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});</w:t>
      </w:r>
    </w:p>
    <w:p w14:paraId="18716D5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t.start();</w:t>
      </w:r>
    </w:p>
    <w:p w14:paraId="527BC26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0DD94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F8B5DD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09CD28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B449C5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Відображення повідомлення</w:t>
      </w:r>
    </w:p>
    <w:p w14:paraId="522FA58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08ED1A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message</w:t>
      </w:r>
    </w:p>
    <w:p w14:paraId="0B1157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повідомлення</w:t>
      </w:r>
    </w:p>
    <w:p w14:paraId="335BB94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type</w:t>
      </w:r>
    </w:p>
    <w:p w14:paraId="60E04B1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тип повідомлення</w:t>
      </w:r>
    </w:p>
    <w:p w14:paraId="17AE5B5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6F3279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showMessage(String message, int type) {</w:t>
      </w:r>
    </w:p>
    <w:p w14:paraId="0941D56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JOptionPane.showMessageDialog(null, message,</w:t>
      </w:r>
    </w:p>
    <w:p w14:paraId="3DA456D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"Нажаль щось пішло не так...", type);</w:t>
      </w:r>
    </w:p>
    <w:p w14:paraId="64A5279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EEC946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14:paraId="45056D3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7C3B82E3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14:paraId="1219293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6A4FDCDA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java.awt.Color;</w:t>
      </w:r>
    </w:p>
    <w:p w14:paraId="14D89348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java.awt.FontMetrics;</w:t>
      </w:r>
    </w:p>
    <w:p w14:paraId="5396DCD7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java.awt.Graphics;</w:t>
      </w:r>
    </w:p>
    <w:p w14:paraId="5DA2F9F9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java.awt.Rectangle;</w:t>
      </w:r>
    </w:p>
    <w:p w14:paraId="505CA571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0D43ADAE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javax.swing.JPanel;</w:t>
      </w:r>
    </w:p>
    <w:p w14:paraId="786AA694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javax.swing.border.LineBorder;</w:t>
      </w:r>
    </w:p>
    <w:p w14:paraId="2E8568B6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4F0EEC27" w14:textId="77777777"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14:paraId="0A866C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Панель для малювання бульбашкової діаграми</w:t>
      </w:r>
    </w:p>
    <w:p w14:paraId="61FAB71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6A4FB6B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14:paraId="0F225D6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3465419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14:paraId="2B91C7D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DiagramPanel extends JPanel {</w:t>
      </w:r>
    </w:p>
    <w:p w14:paraId="12ABA3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DA0A22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67AC9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Ідентифікатор класу</w:t>
      </w:r>
    </w:p>
    <w:p w14:paraId="5FA175A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02C029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static final long serialVersionUID = -3580518691795972626L;</w:t>
      </w:r>
    </w:p>
    <w:p w14:paraId="436CB3D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C3C66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Масив координат X</w:t>
      </w:r>
    </w:p>
    <w:p w14:paraId="7443471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40AFB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double[] x;</w:t>
      </w:r>
    </w:p>
    <w:p w14:paraId="44529B4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01BD9E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Масив координат Y</w:t>
      </w:r>
    </w:p>
    <w:p w14:paraId="3782FDA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74908B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double[] y;</w:t>
      </w:r>
    </w:p>
    <w:p w14:paraId="07E03EA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/**</w:t>
      </w:r>
    </w:p>
    <w:p w14:paraId="40D0754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X</w:t>
      </w:r>
    </w:p>
    <w:p w14:paraId="182FA16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76507F6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xStep;</w:t>
      </w:r>
    </w:p>
    <w:p w14:paraId="0934841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EBC089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Y</w:t>
      </w:r>
    </w:p>
    <w:p w14:paraId="4EA2AFC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23EF34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yStep;</w:t>
      </w:r>
    </w:p>
    <w:p w14:paraId="5407162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2EE899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X в пікселях</w:t>
      </w:r>
    </w:p>
    <w:p w14:paraId="2C5E2EB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432FA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xStepPixel;</w:t>
      </w:r>
    </w:p>
    <w:p w14:paraId="22C1AA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AB945E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Y в пікселях</w:t>
      </w:r>
    </w:p>
    <w:p w14:paraId="30BAB4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5A51AC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yStepPixel;</w:t>
      </w:r>
    </w:p>
    <w:p w14:paraId="2A017F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67848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Межі малювання графіка</w:t>
      </w:r>
    </w:p>
    <w:p w14:paraId="1F83F7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4CD18D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Rectangle plotBound;</w:t>
      </w:r>
    </w:p>
    <w:p w14:paraId="6B3F0D4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CEE46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відступу</w:t>
      </w:r>
    </w:p>
    <w:p w14:paraId="0C0CA1A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BA2C38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BORDER = 16;</w:t>
      </w:r>
    </w:p>
    <w:p w14:paraId="0E3525C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27F6510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відступу для тексту</w:t>
      </w:r>
    </w:p>
    <w:p w14:paraId="2F8F534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287BC86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TEXT_BORDER = 32;</w:t>
      </w:r>
    </w:p>
    <w:p w14:paraId="2FC3F4E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0B981C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помітки X</w:t>
      </w:r>
    </w:p>
    <w:p w14:paraId="6582F85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C7DDBD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X_MARK = 5;</w:t>
      </w:r>
    </w:p>
    <w:p w14:paraId="33670CA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35D958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помітки Y</w:t>
      </w:r>
    </w:p>
    <w:p w14:paraId="083DFF4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D766F0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Y_MARK = 5;</w:t>
      </w:r>
    </w:p>
    <w:p w14:paraId="538F2B0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67275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Повний розмір відступу</w:t>
      </w:r>
    </w:p>
    <w:p w14:paraId="6006EE3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4ED487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TOPLEFT_BORDER = BORDER + TEXT_BORDER;</w:t>
      </w:r>
    </w:p>
    <w:p w14:paraId="1E00BAB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1D07EA0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Максимальний радіус бульбашки</w:t>
      </w:r>
    </w:p>
    <w:p w14:paraId="53A8F4F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3C98D7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bubbleR;</w:t>
      </w:r>
    </w:p>
    <w:p w14:paraId="3644750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7B4B72B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Пропорція масштабування</w:t>
      </w:r>
    </w:p>
    <w:p w14:paraId="187D1ED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314ECD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scaleRatio;</w:t>
      </w:r>
    </w:p>
    <w:p w14:paraId="24CF63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4331AC1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3A2C55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14:paraId="767896A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0B3889E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x</w:t>
      </w:r>
    </w:p>
    <w:p w14:paraId="130EC8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14:paraId="3921F96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y</w:t>
      </w:r>
    </w:p>
    <w:p w14:paraId="6768DD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14:paraId="3CFF7F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0D9EC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DiagramPanel(double[] x, double[] y) {</w:t>
      </w:r>
    </w:p>
    <w:p w14:paraId="3363022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(x.length == y.length) {</w:t>
      </w:r>
    </w:p>
    <w:p w14:paraId="7857A6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setX(x);</w:t>
      </w:r>
    </w:p>
    <w:p w14:paraId="55A8FA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setY(y);</w:t>
      </w:r>
    </w:p>
    <w:p w14:paraId="4EB0ED0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(x.length &gt; y.length) {</w:t>
      </w:r>
    </w:p>
    <w:p w14:paraId="74815BA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this.x = new double[y.length];</w:t>
      </w:r>
    </w:p>
    <w:p w14:paraId="21A65E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System.arraycopy(x, 0, this.x, 0, y.length);</w:t>
      </w:r>
    </w:p>
    <w:p w14:paraId="06919FC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this.setY(y);</w:t>
      </w:r>
    </w:p>
    <w:p w14:paraId="1BAC1D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(y.length &gt; x.length) {</w:t>
      </w:r>
    </w:p>
    <w:p w14:paraId="34EE705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this.y = new double[x.length];</w:t>
      </w:r>
    </w:p>
    <w:p w14:paraId="3A589C5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System.arraycopy(y, 0, this.y, 0, x.length);</w:t>
      </w:r>
    </w:p>
    <w:p w14:paraId="74735EB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this.setX(x);</w:t>
      </w:r>
    </w:p>
    <w:p w14:paraId="0904B46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48874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setBorder(new LineBorder(Color.black, 1, false));</w:t>
      </w:r>
    </w:p>
    <w:p w14:paraId="51FBA9A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EA9476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F2560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7FDD5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Перемальовує діаграму у контексті</w:t>
      </w:r>
    </w:p>
    <w:p w14:paraId="3FF8812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3B7EEFC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g</w:t>
      </w:r>
    </w:p>
    <w:p w14:paraId="0FC1C43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контекст малювання</w:t>
      </w:r>
    </w:p>
    <w:p w14:paraId="179155C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3D94D7C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paintComponent(Graphics g) {</w:t>
      </w:r>
    </w:p>
    <w:p w14:paraId="1226223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getRes(x, y, new Rectangle(getX(), getY(), getWidth(), getHeight()));</w:t>
      </w:r>
    </w:p>
    <w:p w14:paraId="5BFB71A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drawGrid(g);</w:t>
      </w:r>
    </w:p>
    <w:p w14:paraId="5844973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x.length; i++) {</w:t>
      </w:r>
    </w:p>
    <w:p w14:paraId="5A6A20F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g.fillOval(</w:t>
      </w:r>
    </w:p>
    <w:p w14:paraId="347FE44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(TOPLEFT_BORDER + x[i] / xStep * xStepPixel - bubbleR</w:t>
      </w:r>
    </w:p>
    <w:p w14:paraId="29660A6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y[i] * scaleRatio / 2),</w:t>
      </w:r>
    </w:p>
    <w:p w14:paraId="4AAA06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(TOPLEFT_BORDER + plotBound.height - y[i] / yStep</w:t>
      </w:r>
    </w:p>
    <w:p w14:paraId="77CC457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yStepPixel - bubbleR * y[i] * scaleRatio / 2),</w:t>
      </w:r>
    </w:p>
    <w:p w14:paraId="7290F7C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(bubbleR * y[i] * scaleRatio),</w:t>
      </w:r>
    </w:p>
    <w:p w14:paraId="3E7EBE0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(bubbleR * y[i] * scaleRatio));</w:t>
      </w:r>
    </w:p>
    <w:p w14:paraId="1F4DBF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4A8519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484FA45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26163B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D3A6A5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Малює сітку у контексті</w:t>
      </w:r>
    </w:p>
    <w:p w14:paraId="250DB0A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193E702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g</w:t>
      </w:r>
    </w:p>
    <w:p w14:paraId="0B61433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контекст малювання</w:t>
      </w:r>
    </w:p>
    <w:p w14:paraId="2D5C4D8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917F96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drawGrid(Graphics g) {</w:t>
      </w:r>
    </w:p>
    <w:p w14:paraId="37C6F24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g.setColor(getBackground());</w:t>
      </w:r>
    </w:p>
    <w:p w14:paraId="664A5BA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g.fillRect(getX(), getY(), getWidth(), getHeight());</w:t>
      </w:r>
    </w:p>
    <w:p w14:paraId="4DABBE4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g.setColor(Color.BLACK);</w:t>
      </w:r>
    </w:p>
    <w:p w14:paraId="50B0BA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FontMetrics fm = g.getFontMetrics();</w:t>
      </w:r>
    </w:p>
    <w:p w14:paraId="2701362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textHeight = fm.getHeight();</w:t>
      </w:r>
    </w:p>
    <w:p w14:paraId="748828C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s;</w:t>
      </w:r>
    </w:p>
    <w:p w14:paraId="2691184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g.drawLine(TOPLEFT_BORDER, TOPLEFT_BORDER, TOPLEFT_BORDER,</w:t>
      </w:r>
    </w:p>
    <w:p w14:paraId="275C7E3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plotBound.height);</w:t>
      </w:r>
    </w:p>
    <w:p w14:paraId="2262961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g.drawLine(TOPLEFT_BORDER, TOPLEFT_BORDER + plotBound.height,</w:t>
      </w:r>
    </w:p>
    <w:p w14:paraId="3B25AEB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plotBound.width, TOPLEFT_BORDER</w:t>
      </w:r>
    </w:p>
    <w:p w14:paraId="2FACE7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plotBound.height);</w:t>
      </w:r>
    </w:p>
    <w:p w14:paraId="1735CEA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&lt;= x.length; i++) {</w:t>
      </w:r>
    </w:p>
    <w:p w14:paraId="0645C9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 + i * xStepPixel, TOPLEFT_BORDER</w:t>
      </w:r>
    </w:p>
    <w:p w14:paraId="3E3D6A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 - Y_MARK, TOPLEFT_BORDER + i</w:t>
      </w:r>
    </w:p>
    <w:p w14:paraId="553CFDF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xStepPixel, TOPLEFT_BORDER + plotBound.height + Y_MARK);</w:t>
      </w:r>
    </w:p>
    <w:p w14:paraId="1FE6BE3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 = String.valueOf(Math.rint(xStep * i * 1000) / 1000);</w:t>
      </w:r>
    </w:p>
    <w:p w14:paraId="721C68F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g.drawString(s, TOPLEFT_BORDER + i * xStepPixel - fm.stringWidth(s)</w:t>
      </w:r>
    </w:p>
    <w:p w14:paraId="46F3F13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 2, TOPLEFT_BORDER + plotBound.height + Y_MARK</w:t>
      </w:r>
    </w:p>
    <w:p w14:paraId="177AE12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textHeight);</w:t>
      </w:r>
    </w:p>
    <w:p w14:paraId="601CFBF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 - X_MARK, TOPLEFT_BORDER</w:t>
      </w:r>
    </w:p>
    <w:p w14:paraId="52FA5E2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 - yStepPixel * i, TOPLEFT_BORDER</w:t>
      </w:r>
    </w:p>
    <w:p w14:paraId="69FA3BC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X_MARK, TOPLEFT_BORDER + plotBound.height - yStepPixel</w:t>
      </w:r>
    </w:p>
    <w:p w14:paraId="3FD4440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i);</w:t>
      </w:r>
    </w:p>
    <w:p w14:paraId="4D43326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 = String.valueOf(Math.rint(yStep * i * 1000) / 1000);</w:t>
      </w:r>
    </w:p>
    <w:p w14:paraId="25F1CCE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g.drawString(String.valueOf(Math.rint(yStep * i * 1000) / 1000),</w:t>
      </w:r>
    </w:p>
    <w:p w14:paraId="484D61F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- X_MARK * 2 - fm.stringWidth(s),</w:t>
      </w:r>
    </w:p>
    <w:p w14:paraId="5BB47AE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plotBound.height - i * yStepPixel</w:t>
      </w:r>
    </w:p>
    <w:p w14:paraId="35DCBE6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textHeight / 4);</w:t>
      </w:r>
    </w:p>
    <w:p w14:paraId="708122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524B53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C48A29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9919F9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42A45AE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Встановлює координати X</w:t>
      </w:r>
    </w:p>
    <w:p w14:paraId="3640B4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6B68B8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x</w:t>
      </w:r>
    </w:p>
    <w:p w14:paraId="2B8DAF2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14:paraId="7585651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1983780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setX(double[] x) {</w:t>
      </w:r>
    </w:p>
    <w:p w14:paraId="63A13EC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this.x = x;</w:t>
      </w:r>
    </w:p>
    <w:p w14:paraId="3BF2FB2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739A590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356CC3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33E5564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Встановл.є координати Y</w:t>
      </w:r>
    </w:p>
    <w:p w14:paraId="002C157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36408C7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y</w:t>
      </w:r>
    </w:p>
    <w:p w14:paraId="65596BF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14:paraId="3290274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F3F468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setY(double[] y) {</w:t>
      </w:r>
    </w:p>
    <w:p w14:paraId="198269D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this.y = y;</w:t>
      </w:r>
    </w:p>
    <w:p w14:paraId="3B221B3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2679FD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30F8EAF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859EE7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Обчислює розміри для графіка</w:t>
      </w:r>
    </w:p>
    <w:p w14:paraId="0D1D95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430BCC5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coord1</w:t>
      </w:r>
    </w:p>
    <w:p w14:paraId="36AB7CF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14:paraId="6BE5517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coord2</w:t>
      </w:r>
    </w:p>
    <w:p w14:paraId="57731E3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14:paraId="765C0C7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bounds</w:t>
      </w:r>
    </w:p>
    <w:p w14:paraId="4456DFD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межі малювання</w:t>
      </w:r>
    </w:p>
    <w:p w14:paraId="53D5EDF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51179CD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getRes(double[] coord1, double[] coord2, Rectangle bounds) {</w:t>
      </w:r>
    </w:p>
    <w:p w14:paraId="11E891B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maxX = getMaxValuePos(coord1);</w:t>
      </w:r>
    </w:p>
    <w:p w14:paraId="222BCAE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maxY = getMaxValuePos(coord2);</w:t>
      </w:r>
    </w:p>
    <w:p w14:paraId="05134E6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x = getPlotBound(bounds.width);</w:t>
      </w:r>
    </w:p>
    <w:p w14:paraId="50B329B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y = getPlotBound(bounds.height);</w:t>
      </w:r>
    </w:p>
    <w:p w14:paraId="0453639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xStep = coord1[maxX] / coord1.length;</w:t>
      </w:r>
    </w:p>
    <w:p w14:paraId="0E1F533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yStep = coord2[maxY] / coord2.length;</w:t>
      </w:r>
    </w:p>
    <w:p w14:paraId="62C959B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bubbleR = y * 0.1;</w:t>
      </w:r>
    </w:p>
    <w:p w14:paraId="6184E7A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scaleRatio = (double) 1 / coord2[maxY];</w:t>
      </w:r>
    </w:p>
    <w:p w14:paraId="42B6CCE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plotBound = new Rectangle(TOPLEFT_BORDER, TOPLEFT_BORDER, x, y);</w:t>
      </w:r>
    </w:p>
    <w:p w14:paraId="79DF835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xStepPixel = (int) ((plotBound.width - bubbleR * scaleRatio</w:t>
      </w:r>
    </w:p>
    <w:p w14:paraId="0EBEC7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coord2[maxX]) / (coord1.length));</w:t>
      </w:r>
    </w:p>
    <w:p w14:paraId="47F7343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yStepPixel = (int) ((plotBound.height - bubbleR) / (coord2.length));</w:t>
      </w:r>
    </w:p>
    <w:p w14:paraId="719AF1DA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603D2A2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25874B6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52636B9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Зменшує область малювання на розмір відступу</w:t>
      </w:r>
    </w:p>
    <w:p w14:paraId="4B23E8F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3BACDC1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res</w:t>
      </w:r>
    </w:p>
    <w:p w14:paraId="7183429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розмір</w:t>
      </w:r>
    </w:p>
    <w:p w14:paraId="539E0FC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новий розмір</w:t>
      </w:r>
    </w:p>
    <w:p w14:paraId="71CFB08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47B46BE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getPlotBound(int res) {</w:t>
      </w:r>
    </w:p>
    <w:p w14:paraId="6F9C921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res - TOPLEFT_BORDER - 2 * BORDER;</w:t>
      </w:r>
    </w:p>
    <w:p w14:paraId="649DBBB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2377EC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6065DB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D46511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Знаходить позицію найбільшого елемента</w:t>
      </w:r>
    </w:p>
    <w:p w14:paraId="3DA25C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14:paraId="18D62A3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array</w:t>
      </w:r>
    </w:p>
    <w:p w14:paraId="6B1DF3FD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масив для пошуку</w:t>
      </w:r>
    </w:p>
    <w:p w14:paraId="77262EB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позиція найбільшого елемента</w:t>
      </w:r>
    </w:p>
    <w:p w14:paraId="0EDAFB6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01EC2918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getMaxValuePos(double[] array) {</w:t>
      </w:r>
    </w:p>
    <w:p w14:paraId="5BF11C70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pos = 0;</w:t>
      </w:r>
    </w:p>
    <w:p w14:paraId="4BDCE0A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 maxValue = array[pos];</w:t>
      </w:r>
    </w:p>
    <w:p w14:paraId="73A39A6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1; i &lt; array.length; i++) {</w:t>
      </w:r>
    </w:p>
    <w:p w14:paraId="6667F1B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(array[i] &gt; maxValue) {</w:t>
      </w:r>
    </w:p>
    <w:p w14:paraId="3CB089E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maxValue = array[i];</w:t>
      </w:r>
    </w:p>
    <w:p w14:paraId="5BA6C1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pos = i;</w:t>
      </w:r>
    </w:p>
    <w:p w14:paraId="274EA56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0F2C657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53E5D07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pos;</w:t>
      </w:r>
    </w:p>
    <w:p w14:paraId="3483AF9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3AF4B3E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14:paraId="58A5D87D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6D6F291F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14:paraId="5C8971D0" w14:textId="77777777"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14:paraId="1FE0139A" w14:textId="77777777"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14:paraId="725CC90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Виконавчий клас</w:t>
      </w:r>
    </w:p>
    <w:p w14:paraId="6C98A8F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379812E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14:paraId="601B1B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14:paraId="0B001AA1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14:paraId="1E0A40DF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0A676F3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Main {</w:t>
      </w:r>
    </w:p>
    <w:p w14:paraId="3D21B63E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515943A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14:paraId="68849942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Виконавчий метод, з нього почианється виконання програми</w:t>
      </w:r>
    </w:p>
    <w:p w14:paraId="41F8590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 </w:t>
      </w:r>
    </w:p>
    <w:p w14:paraId="6F7C82D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args</w:t>
      </w:r>
    </w:p>
    <w:p w14:paraId="16B534E6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параметри передені через командну стрічку</w:t>
      </w:r>
    </w:p>
    <w:p w14:paraId="40BB2283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14:paraId="6627D5F4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static void main(String[] args) {</w:t>
      </w:r>
    </w:p>
    <w:p w14:paraId="2147CDBB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DiagramBuilderFrame();</w:t>
      </w:r>
    </w:p>
    <w:p w14:paraId="5AAC3B79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14:paraId="1C72882C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14:paraId="70DEB315" w14:textId="77777777"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14:paraId="2A892830" w14:textId="77777777" w:rsidR="009119B6" w:rsidRPr="00F709D5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uk-UA" w:eastAsia="en-US"/>
        </w:rPr>
      </w:pPr>
    </w:p>
    <w:p w14:paraId="6AD78124" w14:textId="77777777" w:rsidR="00866202" w:rsidRPr="00F709D5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</w:rPr>
      </w:pPr>
    </w:p>
    <w:p w14:paraId="68823BC2" w14:textId="77777777" w:rsidR="0080533F" w:rsidRPr="00F709D5" w:rsidRDefault="0080533F" w:rsidP="0080533F">
      <w:pPr>
        <w:pStyle w:val="a5"/>
      </w:pPr>
      <w:bookmarkStart w:id="199" w:name="_Toc319596728"/>
      <w:bookmarkStart w:id="200" w:name="_Toc319873540"/>
      <w:r>
        <w:lastRenderedPageBreak/>
        <w:t>ДОДАТОК Б. СТРУКТУРА ПРОЕКТУ</w:t>
      </w:r>
      <w:bookmarkEnd w:id="199"/>
      <w:bookmarkEnd w:id="200"/>
    </w:p>
    <w:p w14:paraId="673B8114" w14:textId="77777777" w:rsidR="00866202" w:rsidRPr="0080533F" w:rsidRDefault="009119B6" w:rsidP="0080533F">
      <w:pPr>
        <w:pStyle w:val="a"/>
        <w:numPr>
          <w:ilvl w:val="0"/>
          <w:numId w:val="0"/>
        </w:numPr>
        <w:ind w:left="567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2887923" cy="5304245"/>
            <wp:effectExtent l="19050" t="0" r="7677" b="0"/>
            <wp:docPr id="239" name="Рисунок 239" descr="C:\Users\Кристина\Desktop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Кристина\Desktop\Снимок3.JP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06" cy="530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202" w:rsidRPr="0080533F" w:rsidSect="00696A02">
      <w:headerReference w:type="default" r:id="rId97"/>
      <w:footerReference w:type="default" r:id="rId98"/>
      <w:pgSz w:w="11906" w:h="16838"/>
      <w:pgMar w:top="851" w:right="851" w:bottom="85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839DB" w14:textId="77777777" w:rsidR="001C4E75" w:rsidRDefault="001C4E75" w:rsidP="00181D74">
      <w:r>
        <w:separator/>
      </w:r>
    </w:p>
  </w:endnote>
  <w:endnote w:type="continuationSeparator" w:id="0">
    <w:p w14:paraId="40BB00FE" w14:textId="77777777" w:rsidR="001C4E75" w:rsidRDefault="001C4E75" w:rsidP="00181D74">
      <w:r>
        <w:continuationSeparator/>
      </w:r>
    </w:p>
  </w:endnote>
  <w:endnote w:type="continuationNotice" w:id="1">
    <w:p w14:paraId="6AE325F1" w14:textId="77777777" w:rsidR="001C4E75" w:rsidRDefault="001C4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929292"/>
      <w:docPartObj>
        <w:docPartGallery w:val="Page Numbers (Bottom of Page)"/>
        <w:docPartUnique/>
      </w:docPartObj>
    </w:sdtPr>
    <w:sdtEndPr/>
    <w:sdtContent>
      <w:p w14:paraId="70D3C2EA" w14:textId="77777777" w:rsidR="00455666" w:rsidRDefault="00455666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98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06E9855F" w14:textId="77777777" w:rsidR="00455666" w:rsidRDefault="0045566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447E6" w14:textId="77777777" w:rsidR="001C4E75" w:rsidRDefault="001C4E75" w:rsidP="00181D74">
      <w:r>
        <w:separator/>
      </w:r>
    </w:p>
  </w:footnote>
  <w:footnote w:type="continuationSeparator" w:id="0">
    <w:p w14:paraId="48F2278C" w14:textId="77777777" w:rsidR="001C4E75" w:rsidRDefault="001C4E75" w:rsidP="00181D74">
      <w:r>
        <w:continuationSeparator/>
      </w:r>
    </w:p>
  </w:footnote>
  <w:footnote w:type="continuationNotice" w:id="1">
    <w:p w14:paraId="24EBC423" w14:textId="77777777" w:rsidR="001C4E75" w:rsidRDefault="001C4E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B1CAE" w14:textId="77777777" w:rsidR="00A02098" w:rsidRDefault="00A02098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45CB"/>
    <w:multiLevelType w:val="hybridMultilevel"/>
    <w:tmpl w:val="1F78C4DC"/>
    <w:lvl w:ilvl="0" w:tplc="774ABC3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3C807808" w:tentative="1">
      <w:start w:val="1"/>
      <w:numFmt w:val="lowerLetter"/>
      <w:lvlText w:val="%2."/>
      <w:lvlJc w:val="left"/>
      <w:pPr>
        <w:ind w:left="1364" w:hanging="360"/>
      </w:pPr>
    </w:lvl>
    <w:lvl w:ilvl="2" w:tplc="37400AE6" w:tentative="1">
      <w:start w:val="1"/>
      <w:numFmt w:val="lowerRoman"/>
      <w:lvlText w:val="%3."/>
      <w:lvlJc w:val="right"/>
      <w:pPr>
        <w:ind w:left="2084" w:hanging="180"/>
      </w:pPr>
    </w:lvl>
    <w:lvl w:ilvl="3" w:tplc="6EC035C4" w:tentative="1">
      <w:start w:val="1"/>
      <w:numFmt w:val="decimal"/>
      <w:lvlText w:val="%4."/>
      <w:lvlJc w:val="left"/>
      <w:pPr>
        <w:ind w:left="2804" w:hanging="360"/>
      </w:pPr>
    </w:lvl>
    <w:lvl w:ilvl="4" w:tplc="E960CC64" w:tentative="1">
      <w:start w:val="1"/>
      <w:numFmt w:val="lowerLetter"/>
      <w:lvlText w:val="%5."/>
      <w:lvlJc w:val="left"/>
      <w:pPr>
        <w:ind w:left="3524" w:hanging="360"/>
      </w:pPr>
    </w:lvl>
    <w:lvl w:ilvl="5" w:tplc="CB7014A8" w:tentative="1">
      <w:start w:val="1"/>
      <w:numFmt w:val="lowerRoman"/>
      <w:lvlText w:val="%6."/>
      <w:lvlJc w:val="right"/>
      <w:pPr>
        <w:ind w:left="4244" w:hanging="180"/>
      </w:pPr>
    </w:lvl>
    <w:lvl w:ilvl="6" w:tplc="F46EAED2" w:tentative="1">
      <w:start w:val="1"/>
      <w:numFmt w:val="decimal"/>
      <w:lvlText w:val="%7."/>
      <w:lvlJc w:val="left"/>
      <w:pPr>
        <w:ind w:left="4964" w:hanging="360"/>
      </w:pPr>
    </w:lvl>
    <w:lvl w:ilvl="7" w:tplc="4D60BF7E" w:tentative="1">
      <w:start w:val="1"/>
      <w:numFmt w:val="lowerLetter"/>
      <w:lvlText w:val="%8."/>
      <w:lvlJc w:val="left"/>
      <w:pPr>
        <w:ind w:left="5684" w:hanging="360"/>
      </w:pPr>
    </w:lvl>
    <w:lvl w:ilvl="8" w:tplc="D4288B8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F8B201A"/>
    <w:multiLevelType w:val="hybridMultilevel"/>
    <w:tmpl w:val="4D32FB90"/>
    <w:lvl w:ilvl="0" w:tplc="36B8A1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F0F1B"/>
    <w:multiLevelType w:val="hybridMultilevel"/>
    <w:tmpl w:val="8458BC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D3A2CE3"/>
    <w:multiLevelType w:val="hybridMultilevel"/>
    <w:tmpl w:val="5D1EA048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11A42"/>
    <w:multiLevelType w:val="multilevel"/>
    <w:tmpl w:val="1C94C41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5">
    <w:nsid w:val="47833729"/>
    <w:multiLevelType w:val="hybridMultilevel"/>
    <w:tmpl w:val="DA6E4D04"/>
    <w:lvl w:ilvl="0" w:tplc="429E3D44">
      <w:start w:val="1"/>
      <w:numFmt w:val="decimal"/>
      <w:lvlText w:val="%1."/>
      <w:lvlJc w:val="left"/>
      <w:pPr>
        <w:ind w:left="720" w:hanging="360"/>
      </w:pPr>
    </w:lvl>
    <w:lvl w:ilvl="1" w:tplc="B2E81D06" w:tentative="1">
      <w:start w:val="1"/>
      <w:numFmt w:val="lowerLetter"/>
      <w:lvlText w:val="%2."/>
      <w:lvlJc w:val="left"/>
      <w:pPr>
        <w:ind w:left="1440" w:hanging="360"/>
      </w:pPr>
    </w:lvl>
    <w:lvl w:ilvl="2" w:tplc="D5606A12" w:tentative="1">
      <w:start w:val="1"/>
      <w:numFmt w:val="lowerRoman"/>
      <w:lvlText w:val="%3."/>
      <w:lvlJc w:val="right"/>
      <w:pPr>
        <w:ind w:left="2160" w:hanging="180"/>
      </w:pPr>
    </w:lvl>
    <w:lvl w:ilvl="3" w:tplc="C9B005F8" w:tentative="1">
      <w:start w:val="1"/>
      <w:numFmt w:val="decimal"/>
      <w:lvlText w:val="%4."/>
      <w:lvlJc w:val="left"/>
      <w:pPr>
        <w:ind w:left="2880" w:hanging="360"/>
      </w:pPr>
    </w:lvl>
    <w:lvl w:ilvl="4" w:tplc="74320ABA">
      <w:start w:val="1"/>
      <w:numFmt w:val="lowerLetter"/>
      <w:lvlText w:val="%5."/>
      <w:lvlJc w:val="left"/>
      <w:pPr>
        <w:ind w:left="3600" w:hanging="360"/>
      </w:pPr>
    </w:lvl>
    <w:lvl w:ilvl="5" w:tplc="C84EE4B8" w:tentative="1">
      <w:start w:val="1"/>
      <w:numFmt w:val="lowerRoman"/>
      <w:lvlText w:val="%6."/>
      <w:lvlJc w:val="right"/>
      <w:pPr>
        <w:ind w:left="4320" w:hanging="180"/>
      </w:pPr>
    </w:lvl>
    <w:lvl w:ilvl="6" w:tplc="FEF810DE" w:tentative="1">
      <w:start w:val="1"/>
      <w:numFmt w:val="decimal"/>
      <w:lvlText w:val="%7."/>
      <w:lvlJc w:val="left"/>
      <w:pPr>
        <w:ind w:left="5040" w:hanging="360"/>
      </w:pPr>
    </w:lvl>
    <w:lvl w:ilvl="7" w:tplc="564646FA" w:tentative="1">
      <w:start w:val="1"/>
      <w:numFmt w:val="lowerLetter"/>
      <w:lvlText w:val="%8."/>
      <w:lvlJc w:val="left"/>
      <w:pPr>
        <w:ind w:left="5760" w:hanging="360"/>
      </w:pPr>
    </w:lvl>
    <w:lvl w:ilvl="8" w:tplc="5BF2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6B63DBE"/>
    <w:multiLevelType w:val="hybridMultilevel"/>
    <w:tmpl w:val="A40A9AAC"/>
    <w:lvl w:ilvl="0" w:tplc="27C8716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80DD2"/>
    <w:multiLevelType w:val="multilevel"/>
    <w:tmpl w:val="E124BF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7" w:hanging="1800"/>
      </w:pPr>
      <w:rPr>
        <w:rFonts w:hint="default"/>
      </w:rPr>
    </w:lvl>
  </w:abstractNum>
  <w:abstractNum w:abstractNumId="10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>
    <w:nsid w:val="77387DEB"/>
    <w:multiLevelType w:val="hybridMultilevel"/>
    <w:tmpl w:val="01A0B84A"/>
    <w:lvl w:ilvl="0" w:tplc="04220001">
      <w:start w:val="1"/>
      <w:numFmt w:val="decimal"/>
      <w:lvlText w:val="%1."/>
      <w:lvlJc w:val="left"/>
      <w:pPr>
        <w:ind w:left="720" w:hanging="360"/>
      </w:pPr>
    </w:lvl>
    <w:lvl w:ilvl="1" w:tplc="04220003" w:tentative="1">
      <w:start w:val="1"/>
      <w:numFmt w:val="lowerLetter"/>
      <w:lvlText w:val="%2."/>
      <w:lvlJc w:val="left"/>
      <w:pPr>
        <w:ind w:left="1440" w:hanging="360"/>
      </w:pPr>
    </w:lvl>
    <w:lvl w:ilvl="2" w:tplc="04220005" w:tentative="1">
      <w:start w:val="1"/>
      <w:numFmt w:val="lowerRoman"/>
      <w:lvlText w:val="%3."/>
      <w:lvlJc w:val="right"/>
      <w:pPr>
        <w:ind w:left="2160" w:hanging="180"/>
      </w:pPr>
    </w:lvl>
    <w:lvl w:ilvl="3" w:tplc="04220001" w:tentative="1">
      <w:start w:val="1"/>
      <w:numFmt w:val="decimal"/>
      <w:lvlText w:val="%4."/>
      <w:lvlJc w:val="left"/>
      <w:pPr>
        <w:ind w:left="2880" w:hanging="360"/>
      </w:pPr>
    </w:lvl>
    <w:lvl w:ilvl="4" w:tplc="04220003" w:tentative="1">
      <w:start w:val="1"/>
      <w:numFmt w:val="lowerLetter"/>
      <w:lvlText w:val="%5."/>
      <w:lvlJc w:val="left"/>
      <w:pPr>
        <w:ind w:left="3600" w:hanging="360"/>
      </w:pPr>
    </w:lvl>
    <w:lvl w:ilvl="5" w:tplc="04220005" w:tentative="1">
      <w:start w:val="1"/>
      <w:numFmt w:val="lowerRoman"/>
      <w:lvlText w:val="%6."/>
      <w:lvlJc w:val="right"/>
      <w:pPr>
        <w:ind w:left="4320" w:hanging="180"/>
      </w:pPr>
    </w:lvl>
    <w:lvl w:ilvl="6" w:tplc="04220001" w:tentative="1">
      <w:start w:val="1"/>
      <w:numFmt w:val="decimal"/>
      <w:lvlText w:val="%7."/>
      <w:lvlJc w:val="left"/>
      <w:pPr>
        <w:ind w:left="5040" w:hanging="360"/>
      </w:pPr>
    </w:lvl>
    <w:lvl w:ilvl="7" w:tplc="04220003" w:tentative="1">
      <w:start w:val="1"/>
      <w:numFmt w:val="lowerLetter"/>
      <w:lvlText w:val="%8."/>
      <w:lvlJc w:val="left"/>
      <w:pPr>
        <w:ind w:left="5760" w:hanging="360"/>
      </w:pPr>
    </w:lvl>
    <w:lvl w:ilvl="8" w:tplc="0422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9F"/>
    <w:rsid w:val="00007E11"/>
    <w:rsid w:val="00017E5E"/>
    <w:rsid w:val="00066F9E"/>
    <w:rsid w:val="000E7448"/>
    <w:rsid w:val="0016722B"/>
    <w:rsid w:val="00181D74"/>
    <w:rsid w:val="001C4E75"/>
    <w:rsid w:val="00275E40"/>
    <w:rsid w:val="002E2D95"/>
    <w:rsid w:val="002E6B2D"/>
    <w:rsid w:val="00331FD2"/>
    <w:rsid w:val="003449F2"/>
    <w:rsid w:val="003B2270"/>
    <w:rsid w:val="003B6599"/>
    <w:rsid w:val="003C24F0"/>
    <w:rsid w:val="00422A1D"/>
    <w:rsid w:val="00455666"/>
    <w:rsid w:val="00472335"/>
    <w:rsid w:val="0055709F"/>
    <w:rsid w:val="006871B1"/>
    <w:rsid w:val="00696A02"/>
    <w:rsid w:val="006B6557"/>
    <w:rsid w:val="00773FE1"/>
    <w:rsid w:val="0080533F"/>
    <w:rsid w:val="00862CA0"/>
    <w:rsid w:val="00866202"/>
    <w:rsid w:val="008A20FF"/>
    <w:rsid w:val="008D003B"/>
    <w:rsid w:val="009119B6"/>
    <w:rsid w:val="009140C2"/>
    <w:rsid w:val="00927366"/>
    <w:rsid w:val="00977995"/>
    <w:rsid w:val="00A02098"/>
    <w:rsid w:val="00A3308D"/>
    <w:rsid w:val="00A62CD2"/>
    <w:rsid w:val="00A74D45"/>
    <w:rsid w:val="00A75AEE"/>
    <w:rsid w:val="00AB0BF0"/>
    <w:rsid w:val="00B33712"/>
    <w:rsid w:val="00B80B3E"/>
    <w:rsid w:val="00C22B33"/>
    <w:rsid w:val="00CC5DF4"/>
    <w:rsid w:val="00CD2482"/>
    <w:rsid w:val="00D341CE"/>
    <w:rsid w:val="00D67538"/>
    <w:rsid w:val="00DE63BC"/>
    <w:rsid w:val="00E314B0"/>
    <w:rsid w:val="00E62215"/>
    <w:rsid w:val="00E96BCD"/>
    <w:rsid w:val="00EC2C5D"/>
    <w:rsid w:val="00F709D5"/>
    <w:rsid w:val="00F93F0C"/>
    <w:rsid w:val="00FA49F4"/>
    <w:rsid w:val="00FC4B1F"/>
    <w:rsid w:val="00FD4745"/>
    <w:rsid w:val="00FE14C6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8A20FF"/>
    <w:pPr>
      <w:tabs>
        <w:tab w:val="right" w:leader="dot" w:pos="10206"/>
      </w:tabs>
      <w:spacing w:after="100"/>
      <w:ind w:right="-286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F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14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FE14C6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Revision"/>
    <w:hidden/>
    <w:uiPriority w:val="99"/>
    <w:semiHidden/>
    <w:rsid w:val="00A020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8A20FF"/>
    <w:pPr>
      <w:tabs>
        <w:tab w:val="right" w:leader="dot" w:pos="10206"/>
      </w:tabs>
      <w:spacing w:after="100"/>
      <w:ind w:right="-286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F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14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FE14C6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Revision"/>
    <w:hidden/>
    <w:uiPriority w:val="99"/>
    <w:semiHidden/>
    <w:rsid w:val="00A020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&#1050;&#1088;&#1080;&#1089;&#1090;&#1080;&#1085;&#1072;\Desktop\diagram_builder\doc\diagram_builder\CSVProcessor.html" TargetMode="External"/><Relationship Id="rId21" Type="http://schemas.openxmlformats.org/officeDocument/2006/relationships/hyperlink" Target="file:///C:\Users\&#1050;&#1088;&#1080;&#1089;&#1090;&#1080;&#1085;&#1072;\Desktop\diagram_builder\doc\diagram_builder\CSVProcessor.html" TargetMode="External"/><Relationship Id="rId42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3" Type="http://schemas.openxmlformats.org/officeDocument/2006/relationships/hyperlink" Target="file:///C:\Users\&#1050;&#1088;&#1080;&#1089;&#1090;&#1080;&#1085;&#1072;\Desktop\diagram_builder\doc\serialized-form.html" TargetMode="External"/><Relationship Id="rId68" Type="http://schemas.openxmlformats.org/officeDocument/2006/relationships/hyperlink" Target="file:///C:\Users\&#1050;&#1088;&#1080;&#1089;&#1090;&#1080;&#1085;&#1072;\Desktop\diagram_builder\doc\diagram_builder\DiagramPanel.html" TargetMode="External"/><Relationship Id="rId84" Type="http://schemas.openxmlformats.org/officeDocument/2006/relationships/hyperlink" Target="file:///C:\Users\&#1050;&#1088;&#1080;&#1089;&#1090;&#1080;&#1085;&#1072;\Desktop\diagram_builder\doc\diagram_builder\DiagramPanel.html" TargetMode="External"/><Relationship Id="rId89" Type="http://schemas.openxmlformats.org/officeDocument/2006/relationships/hyperlink" Target="file:///C:\Users\&#1050;&#1088;&#1080;&#1089;&#1090;&#1080;&#1085;&#1072;\Desktop\diagram_builder\doc\constant-values.html" TargetMode="External"/><Relationship Id="rId16" Type="http://schemas.openxmlformats.org/officeDocument/2006/relationships/hyperlink" Target="file:///C:\Users\&#1050;&#1088;&#1080;&#1089;&#1090;&#1080;&#1085;&#1072;\Desktop\diagram_builder\doc\diagram_builder\CSVProcessor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file:///C:\Users\&#1050;&#1088;&#1080;&#1089;&#1090;&#1080;&#1085;&#1072;\Desktop\diagram_builder\doc\serialized-form.html" TargetMode="External"/><Relationship Id="rId3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3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8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74" Type="http://schemas.openxmlformats.org/officeDocument/2006/relationships/hyperlink" Target="file:///C:\Users\&#1050;&#1088;&#1080;&#1089;&#1090;&#1080;&#1085;&#1072;\Desktop\diagram_builder\doc\diagram_builder\DiagramPanel.html" TargetMode="External"/><Relationship Id="rId79" Type="http://schemas.openxmlformats.org/officeDocument/2006/relationships/hyperlink" Target="file:///C:\Users\&#1050;&#1088;&#1080;&#1089;&#1090;&#1080;&#1085;&#1072;\Desktop\diagram_builder\doc\diagram_builder\DiagramPanel.html" TargetMode="External"/><Relationship Id="rId5" Type="http://schemas.microsoft.com/office/2007/relationships/stylesWithEffects" Target="stylesWithEffects.xml"/><Relationship Id="rId90" Type="http://schemas.openxmlformats.org/officeDocument/2006/relationships/hyperlink" Target="file:///C:\Users\&#1050;&#1088;&#1080;&#1089;&#1090;&#1080;&#1085;&#1072;\Desktop\diagram_builder\doc\constant-values.html" TargetMode="External"/><Relationship Id="rId95" Type="http://schemas.openxmlformats.org/officeDocument/2006/relationships/hyperlink" Target="http://www.uic.rsu.ru/doc/programming/java/TIJ2e.ru/Chapter11.html" TargetMode="External"/><Relationship Id="rId22" Type="http://schemas.openxmlformats.org/officeDocument/2006/relationships/hyperlink" Target="file:///C:\Users\&#1050;&#1088;&#1080;&#1089;&#1090;&#1080;&#1085;&#1072;\Desktop\diagram_builder\doc\diagram_builder\CSVProcessor.html" TargetMode="External"/><Relationship Id="rId27" Type="http://schemas.openxmlformats.org/officeDocument/2006/relationships/hyperlink" Target="file:///C:\Users\&#1050;&#1088;&#1080;&#1089;&#1090;&#1080;&#1085;&#1072;\Desktop\diagram_builder\doc\diagram_builder\CSVProcessor.html" TargetMode="External"/><Relationship Id="rId43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8" Type="http://schemas.openxmlformats.org/officeDocument/2006/relationships/hyperlink" Target="file:///C:\Users\&#1050;&#1088;&#1080;&#1089;&#1090;&#1080;&#1085;&#1072;\Desktop\diagram_builder\doc\diagram_builder\CSVProcessor.html" TargetMode="External"/><Relationship Id="rId64" Type="http://schemas.openxmlformats.org/officeDocument/2006/relationships/hyperlink" Target="file:///C:\Users\&#1050;&#1088;&#1080;&#1089;&#1090;&#1080;&#1085;&#1072;\Desktop\diagram_builder\doc\diagram_builder\DiagramPanel.html" TargetMode="External"/><Relationship Id="rId69" Type="http://schemas.openxmlformats.org/officeDocument/2006/relationships/hyperlink" Target="file:///C:\Users\&#1050;&#1088;&#1080;&#1089;&#1090;&#1080;&#1085;&#1072;\Desktop\diagram_builder\doc\diagram_builder\DiagramPanel.html" TargetMode="External"/><Relationship Id="rId80" Type="http://schemas.openxmlformats.org/officeDocument/2006/relationships/hyperlink" Target="file:///C:\Users\&#1050;&#1088;&#1080;&#1089;&#1090;&#1080;&#1085;&#1072;\Desktop\diagram_builder\doc\diagram_builder\DiagramPanel.html" TargetMode="External"/><Relationship Id="rId85" Type="http://schemas.openxmlformats.org/officeDocument/2006/relationships/hyperlink" Target="file:///C:\Users\&#1050;&#1088;&#1080;&#1089;&#1090;&#1080;&#1085;&#1072;\Desktop\diagram_builder\doc\diagram_builder\DiagramPanel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hyperlink" Target="file:///C:\Users\&#1050;&#1088;&#1080;&#1089;&#1090;&#1080;&#1085;&#1072;\Desktop\diagram_builder\doc\diagram_builder\CSVProcessor.html" TargetMode="External"/><Relationship Id="rId25" Type="http://schemas.openxmlformats.org/officeDocument/2006/relationships/hyperlink" Target="file:///C:\Users\&#1050;&#1088;&#1080;&#1089;&#1090;&#1080;&#1085;&#1072;\Desktop\diagram_builder\doc\diagram_builder\CSVProcessor.html" TargetMode="External"/><Relationship Id="rId33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38" Type="http://schemas.openxmlformats.org/officeDocument/2006/relationships/hyperlink" Target="file:///C:\Users\&#1050;&#1088;&#1080;&#1089;&#1090;&#1080;&#1085;&#1072;\Desktop\diagram_builder\doc\diagram_builder\DiagramPanel.html" TargetMode="External"/><Relationship Id="rId46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9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7" Type="http://schemas.openxmlformats.org/officeDocument/2006/relationships/hyperlink" Target="file:///C:\Users\&#1050;&#1088;&#1080;&#1089;&#1090;&#1080;&#1085;&#1072;\Desktop\diagram_builder\doc\diagram_builder\DiagramPanel.html" TargetMode="External"/><Relationship Id="rId20" Type="http://schemas.openxmlformats.org/officeDocument/2006/relationships/hyperlink" Target="file:///C:\Users\&#1050;&#1088;&#1080;&#1089;&#1090;&#1080;&#1085;&#1072;\Desktop\diagram_builder\doc\diagram_builder\CSVProcessor.html" TargetMode="External"/><Relationship Id="rId41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4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2" Type="http://schemas.openxmlformats.org/officeDocument/2006/relationships/hyperlink" Target="file:///C:\Users\&#1050;&#1088;&#1080;&#1089;&#1090;&#1080;&#1085;&#1072;\Desktop\diagram_builder\doc\diagram_builder\DiagramPanel.html" TargetMode="External"/><Relationship Id="rId70" Type="http://schemas.openxmlformats.org/officeDocument/2006/relationships/hyperlink" Target="file:///C:\Users\&#1050;&#1088;&#1080;&#1089;&#1090;&#1080;&#1085;&#1072;\Desktop\diagram_builder\doc\diagram_builder\DiagramPanel.html" TargetMode="External"/><Relationship Id="rId75" Type="http://schemas.openxmlformats.org/officeDocument/2006/relationships/hyperlink" Target="file:///C:\Users\&#1050;&#1088;&#1080;&#1089;&#1090;&#1080;&#1085;&#1072;\Desktop\diagram_builder\doc\diagram_builder\DiagramPanel.html" TargetMode="External"/><Relationship Id="rId83" Type="http://schemas.openxmlformats.org/officeDocument/2006/relationships/hyperlink" Target="file:///C:\Users\&#1050;&#1088;&#1080;&#1089;&#1090;&#1080;&#1085;&#1072;\Desktop\diagram_builder\doc\diagram_builder\DiagramPanel.html" TargetMode="External"/><Relationship Id="rId88" Type="http://schemas.openxmlformats.org/officeDocument/2006/relationships/hyperlink" Target="file:///C:\Users\&#1050;&#1088;&#1080;&#1089;&#1090;&#1080;&#1085;&#1072;\Desktop\diagram_builder\doc\constant-values.html" TargetMode="External"/><Relationship Id="rId91" Type="http://schemas.openxmlformats.org/officeDocument/2006/relationships/hyperlink" Target="file:///C:\Users\&#1050;&#1088;&#1080;&#1089;&#1090;&#1080;&#1085;&#1072;\Desktop\diagram_builder\doc\constant-values.html" TargetMode="External"/><Relationship Id="rId9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hyperlink" Target="file:///C:\Users\&#1050;&#1088;&#1080;&#1089;&#1090;&#1080;&#1085;&#1072;\Desktop\diagram_builder\doc\diagram_builder\CSVProcessor.html" TargetMode="External"/><Relationship Id="rId28" Type="http://schemas.openxmlformats.org/officeDocument/2006/relationships/hyperlink" Target="file:///C:\Users\&#1050;&#1088;&#1080;&#1089;&#1090;&#1080;&#1085;&#1072;\Desktop\diagram_builder\doc\diagram_builder\CSVProcessor.html" TargetMode="External"/><Relationship Id="rId36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9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44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2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0" Type="http://schemas.openxmlformats.org/officeDocument/2006/relationships/hyperlink" Target="file:///C:\Users\&#1050;&#1088;&#1080;&#1089;&#1090;&#1080;&#1085;&#1072;\Desktop\diagram_builder\doc\constant-values.html" TargetMode="External"/><Relationship Id="rId65" Type="http://schemas.openxmlformats.org/officeDocument/2006/relationships/hyperlink" Target="file:///C:\Users\&#1050;&#1088;&#1080;&#1089;&#1090;&#1080;&#1085;&#1072;\Desktop\diagram_builder\doc\diagram_builder\DiagramPanel.html" TargetMode="External"/><Relationship Id="rId73" Type="http://schemas.openxmlformats.org/officeDocument/2006/relationships/hyperlink" Target="file:///C:\Users\&#1050;&#1088;&#1080;&#1089;&#1090;&#1080;&#1085;&#1072;\Desktop\diagram_builder\doc\diagram_builder\DiagramPanel.html" TargetMode="External"/><Relationship Id="rId78" Type="http://schemas.openxmlformats.org/officeDocument/2006/relationships/hyperlink" Target="file:///C:\Users\&#1050;&#1088;&#1080;&#1089;&#1090;&#1080;&#1085;&#1072;\Desktop\diagram_builder\doc\diagram_builder\DiagramPanel.html" TargetMode="External"/><Relationship Id="rId81" Type="http://schemas.openxmlformats.org/officeDocument/2006/relationships/hyperlink" Target="file:///C:\Users\&#1050;&#1088;&#1080;&#1089;&#1090;&#1080;&#1085;&#1072;\Desktop\diagram_builder\doc\diagram_builder\DiagramPanel.html" TargetMode="External"/><Relationship Id="rId86" Type="http://schemas.openxmlformats.org/officeDocument/2006/relationships/hyperlink" Target="file:///C:\Users\&#1050;&#1088;&#1080;&#1089;&#1090;&#1080;&#1085;&#1072;\Desktop\diagram_builder\doc\diagram_builder\DiagramPanel.html" TargetMode="External"/><Relationship Id="rId94" Type="http://schemas.openxmlformats.org/officeDocument/2006/relationships/hyperlink" Target="file:///C:\Users\&#1050;&#1088;&#1080;&#1089;&#1090;&#1080;&#1085;&#1072;\Desktop\diagram_builder\doc\diagram_builder\Main.html" TargetMode="External"/><Relationship Id="rId9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file:///C:\Users\&#1050;&#1088;&#1080;&#1089;&#1090;&#1080;&#1085;&#1072;\Desktop\diagram_builder\doc\diagram_builder\CSVProcessor.html" TargetMode="External"/><Relationship Id="rId39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34" Type="http://schemas.openxmlformats.org/officeDocument/2006/relationships/hyperlink" Target="file:///C:\Users\&#1050;&#1088;&#1080;&#1089;&#1090;&#1080;&#1085;&#1072;\Desktop\diagram_builder\doc\serialized-form.html" TargetMode="External"/><Relationship Id="rId50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76" Type="http://schemas.openxmlformats.org/officeDocument/2006/relationships/hyperlink" Target="file:///C:\Users\&#1050;&#1088;&#1080;&#1089;&#1090;&#1080;&#1085;&#1072;\Desktop\diagram_builder\doc\diagram_builder\DiagramPanel.html" TargetMode="External"/><Relationship Id="rId97" Type="http://schemas.openxmlformats.org/officeDocument/2006/relationships/header" Target="header1.xml"/><Relationship Id="rId7" Type="http://schemas.openxmlformats.org/officeDocument/2006/relationships/webSettings" Target="webSettings.xml"/><Relationship Id="rId71" Type="http://schemas.openxmlformats.org/officeDocument/2006/relationships/hyperlink" Target="file:///C:\Users\&#1050;&#1088;&#1080;&#1089;&#1090;&#1080;&#1085;&#1072;\Desktop\diagram_builder\doc\diagram_builder\DiagramPanel.html" TargetMode="External"/><Relationship Id="rId92" Type="http://schemas.openxmlformats.org/officeDocument/2006/relationships/hyperlink" Target="file:///C:\Users\&#1050;&#1088;&#1080;&#1089;&#1090;&#1080;&#1085;&#1072;\Desktop\diagram_builder\doc\constant-values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&#1050;&#1088;&#1080;&#1089;&#1090;&#1080;&#1085;&#1072;\Desktop\diagram_builder\doc\constant-values.html" TargetMode="External"/><Relationship Id="rId24" Type="http://schemas.openxmlformats.org/officeDocument/2006/relationships/hyperlink" Target="file:///C:\Users\&#1050;&#1088;&#1080;&#1089;&#1090;&#1080;&#1085;&#1072;\Desktop\diagram_builder\doc\diagram_builder\CSVProcessor.html" TargetMode="External"/><Relationship Id="rId40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6" Type="http://schemas.openxmlformats.org/officeDocument/2006/relationships/hyperlink" Target="file:///C:\Users\&#1050;&#1088;&#1080;&#1089;&#1090;&#1080;&#1085;&#1072;\Desktop\diagram_builder\doc\diagram_builder\DiagramPanel.html" TargetMode="External"/><Relationship Id="rId87" Type="http://schemas.openxmlformats.org/officeDocument/2006/relationships/hyperlink" Target="file:///C:\Users\&#1050;&#1088;&#1080;&#1089;&#1090;&#1080;&#1085;&#1072;\Desktop\diagram_builder\doc\constant-values.html" TargetMode="External"/><Relationship Id="rId61" Type="http://schemas.openxmlformats.org/officeDocument/2006/relationships/hyperlink" Target="file:///C:\Users\&#1050;&#1088;&#1080;&#1089;&#1090;&#1080;&#1085;&#1072;\Desktop\diagram_builder\doc\diagram_builder\CSVProcessor.html" TargetMode="External"/><Relationship Id="rId82" Type="http://schemas.openxmlformats.org/officeDocument/2006/relationships/hyperlink" Target="file:///C:\Users\&#1050;&#1088;&#1080;&#1089;&#1090;&#1080;&#1085;&#1072;\Desktop\diagram_builder\doc\diagram_builder\DiagramPanel.html" TargetMode="External"/><Relationship Id="rId19" Type="http://schemas.openxmlformats.org/officeDocument/2006/relationships/hyperlink" Target="file:///C:\Users\&#1050;&#1088;&#1080;&#1089;&#1090;&#1080;&#1085;&#1072;\Desktop\diagram_builder\doc\diagram_builder\CSVProcessor.html" TargetMode="External"/><Relationship Id="rId14" Type="http://schemas.openxmlformats.org/officeDocument/2006/relationships/image" Target="media/image5.jpeg"/><Relationship Id="rId30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3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6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77" Type="http://schemas.openxmlformats.org/officeDocument/2006/relationships/hyperlink" Target="file:///C:\Users\&#1050;&#1088;&#1080;&#1089;&#1090;&#1080;&#1085;&#1072;\Desktop\diagram_builder\doc\diagram_builder\DiagramPanel.html" TargetMode="External"/><Relationship Id="rId100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72" Type="http://schemas.openxmlformats.org/officeDocument/2006/relationships/hyperlink" Target="file:///C:\Users\&#1050;&#1088;&#1080;&#1089;&#1090;&#1080;&#1085;&#1072;\Desktop\diagram_builder\doc\diagram_builder\DiagramPanel.html" TargetMode="External"/><Relationship Id="rId93" Type="http://schemas.openxmlformats.org/officeDocument/2006/relationships/hyperlink" Target="file:///C:\Users\&#1050;&#1088;&#1080;&#1089;&#1090;&#1080;&#1085;&#1072;\Desktop\diagram_builder\doc\diagram_builder\Main.html" TargetMode="External"/><Relationship Id="rId9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8BD5-FE38-4308-AFB7-E42F4E7B73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06BC4B-4AC7-4A28-8900-E3D0047E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55</Pages>
  <Words>9592</Words>
  <Characters>54679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Yurii</cp:lastModifiedBy>
  <cp:revision>1</cp:revision>
  <cp:lastPrinted>2012-03-19T07:30:00Z</cp:lastPrinted>
  <dcterms:created xsi:type="dcterms:W3CDTF">2013-04-17T13:23:00Z</dcterms:created>
  <dcterms:modified xsi:type="dcterms:W3CDTF">2013-04-17T16:49:00Z</dcterms:modified>
</cp:coreProperties>
</file>