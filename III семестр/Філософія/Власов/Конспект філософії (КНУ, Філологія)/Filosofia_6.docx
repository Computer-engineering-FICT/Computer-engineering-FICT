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26" w:rsidRDefault="00AE7694" w:rsidP="00AE769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Філософські вчення про свідомість</w:t>
      </w:r>
    </w:p>
    <w:p w:rsidR="00AE7694" w:rsidRPr="00784804" w:rsidRDefault="00AE7694" w:rsidP="00AE7694">
      <w:pPr>
        <w:pStyle w:val="a3"/>
        <w:rPr>
          <w:sz w:val="24"/>
          <w:szCs w:val="24"/>
          <w:lang w:val="uk-UA"/>
        </w:rPr>
      </w:pPr>
      <w:r w:rsidRPr="00784804">
        <w:rPr>
          <w:sz w:val="24"/>
          <w:szCs w:val="24"/>
          <w:lang w:val="uk-UA"/>
        </w:rPr>
        <w:t>Характерна особливість кожної з двох філософських течій 17 ст (як емпіризму, так і раціоналізму) – переконання, що людина може пізнати буття, що наука, як і філософія, розкриває справжню будову світу, закономірності природи. Щоправда, досягнути такого істинного, об*єктивного знання людині, на думку філософів 17 ст, не так легко: людина може припускатися помилок, джерелом яких є особливості самої людини як суб*єкта, який пізнає.</w:t>
      </w:r>
      <w:r w:rsidR="00333844" w:rsidRPr="00784804">
        <w:rPr>
          <w:sz w:val="24"/>
          <w:szCs w:val="24"/>
          <w:lang w:val="uk-UA"/>
        </w:rPr>
        <w:t xml:space="preserve"> Тому досягнути істинного пізнання неможливо,</w:t>
      </w:r>
      <w:r w:rsidR="00D07A73" w:rsidRPr="00784804">
        <w:rPr>
          <w:sz w:val="24"/>
          <w:szCs w:val="24"/>
          <w:lang w:val="uk-UA"/>
        </w:rPr>
        <w:t xml:space="preserve"> якщо не знайти засобів для подолання цих суб*єктивних перешкод, які Ф. Бекон називав «ідолами» або «примарами», та звільнення від яких складає предмет критичної праці філософа та вченого.</w:t>
      </w:r>
    </w:p>
    <w:p w:rsidR="00564421" w:rsidRPr="00784804" w:rsidRDefault="00564421" w:rsidP="00AE7694">
      <w:pPr>
        <w:pStyle w:val="a3"/>
        <w:rPr>
          <w:sz w:val="24"/>
          <w:szCs w:val="24"/>
          <w:lang w:val="uk-UA"/>
        </w:rPr>
      </w:pPr>
      <w:r w:rsidRPr="00784804">
        <w:rPr>
          <w:sz w:val="24"/>
          <w:szCs w:val="24"/>
          <w:lang w:val="uk-UA"/>
        </w:rPr>
        <w:t>Теологічне сприйняття природи було в 17 ст перешкодою на шляху нового природознавства, а тому стало предметом найбільш гострої критики з боку провідних мислителів тої епохи.</w:t>
      </w:r>
      <w:r w:rsidR="00D07A73" w:rsidRPr="00784804">
        <w:rPr>
          <w:sz w:val="24"/>
          <w:szCs w:val="24"/>
          <w:lang w:val="uk-UA"/>
        </w:rPr>
        <w:t xml:space="preserve"> Наука відтепер має відкривати механічну «причинність» природи, тому слід ставити природі питання «чому?», а не «для чого?».</w:t>
      </w:r>
      <w:r w:rsidRPr="00784804">
        <w:rPr>
          <w:sz w:val="24"/>
          <w:szCs w:val="24"/>
          <w:lang w:val="uk-UA"/>
        </w:rPr>
        <w:t xml:space="preserve"> У 17 ст відбувається процес, в певному сенсі аналогічний до того, який ми спостерігали в період становлення античної філософії. Як і в 6 і 5 ст до н. е. філософи критикували міфологічні уявлення, називаючи їх «судженням» у протилежність до «знання», так і тепер іде критика середньовічної свідомості, а нерідко й свідомості епохи відродження – саме тому так гостро постає «проблема помилок».</w:t>
      </w:r>
    </w:p>
    <w:p w:rsidR="00564421" w:rsidRPr="00784804" w:rsidRDefault="00564421" w:rsidP="00AE7694">
      <w:pPr>
        <w:pStyle w:val="a3"/>
        <w:rPr>
          <w:sz w:val="24"/>
          <w:szCs w:val="24"/>
          <w:lang w:val="uk-UA"/>
        </w:rPr>
      </w:pPr>
      <w:r w:rsidRPr="00784804">
        <w:rPr>
          <w:sz w:val="24"/>
          <w:szCs w:val="24"/>
          <w:lang w:val="uk-UA"/>
        </w:rPr>
        <w:t>Вже в 19 ст Карл Маркс відкрив залежність свідомості людей від буття, від  практичної діяльності та від її головного виду – матеріального виробництва.</w:t>
      </w:r>
      <w:r w:rsidR="00D07A73" w:rsidRPr="00784804">
        <w:rPr>
          <w:sz w:val="24"/>
          <w:szCs w:val="24"/>
          <w:lang w:val="uk-UA"/>
        </w:rPr>
        <w:t xml:space="preserve"> Ідеїї та концепції, навіть найбільш радикальні та революційні, не можуть слугувати джерелами та причинами історичних змін у реальності.</w:t>
      </w:r>
      <w:r w:rsidRPr="00784804">
        <w:rPr>
          <w:sz w:val="24"/>
          <w:szCs w:val="24"/>
          <w:lang w:val="uk-UA"/>
        </w:rPr>
        <w:t xml:space="preserve"> Це дозволило йому докорінним чином переосмислити значення і роль духовної діяльності ( в тому числі філософської) в історичному процесі.</w:t>
      </w:r>
      <w:r w:rsidR="00333844" w:rsidRPr="00784804">
        <w:rPr>
          <w:sz w:val="24"/>
          <w:szCs w:val="24"/>
          <w:lang w:val="uk-UA"/>
        </w:rPr>
        <w:t xml:space="preserve"> Узагальнюючи свої висновки, Маркс і Енгельс створюють концепцію ідеології. За цією концепцією, духовна творчість – філософська, політична, правова, релігійна – є «перекручуванням» реальності тим більше, чим більше ця творчість претендує на самостійну та первинну (направляючу) роль у житті суспільства.</w:t>
      </w: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E32735" w:rsidRDefault="00E32735" w:rsidP="00AE7694">
      <w:pPr>
        <w:pStyle w:val="a3"/>
        <w:rPr>
          <w:lang w:val="uk-UA"/>
        </w:rPr>
      </w:pPr>
    </w:p>
    <w:p w:rsidR="00784804" w:rsidRDefault="00784804" w:rsidP="00784804">
      <w:pPr>
        <w:rPr>
          <w:lang w:val="uk-UA"/>
        </w:rPr>
      </w:pPr>
    </w:p>
    <w:p w:rsidR="00E32735" w:rsidRPr="00784804" w:rsidRDefault="00E32735" w:rsidP="00784804">
      <w:pPr>
        <w:pStyle w:val="a3"/>
        <w:numPr>
          <w:ilvl w:val="0"/>
          <w:numId w:val="1"/>
        </w:numPr>
        <w:rPr>
          <w:b/>
          <w:lang w:val="uk-UA"/>
        </w:rPr>
      </w:pPr>
      <w:r w:rsidRPr="00784804">
        <w:rPr>
          <w:b/>
          <w:lang w:val="uk-UA"/>
        </w:rPr>
        <w:lastRenderedPageBreak/>
        <w:t>Походження та поняття свідомості</w:t>
      </w:r>
    </w:p>
    <w:p w:rsidR="00E32735" w:rsidRDefault="00E32735" w:rsidP="00E32735">
      <w:pPr>
        <w:pStyle w:val="a3"/>
        <w:rPr>
          <w:i/>
          <w:lang w:val="uk-UA"/>
        </w:rPr>
      </w:pPr>
      <w:r>
        <w:rPr>
          <w:i/>
          <w:lang w:val="uk-UA"/>
        </w:rPr>
        <w:t>Поняття свідомості</w:t>
      </w:r>
    </w:p>
    <w:p w:rsidR="00E32735" w:rsidRPr="00784804" w:rsidRDefault="00E32735" w:rsidP="00E32735">
      <w:pPr>
        <w:pStyle w:val="a3"/>
        <w:rPr>
          <w:i/>
          <w:lang w:val="uk-UA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 xml:space="preserve"> Свідомість  — це вищий рівень психічного відображення об*єктивної реальності, а також вищий рівень саморегуляції,присутній лише людині як соціальній істоті. </w:t>
      </w:r>
    </w:p>
    <w:p w:rsidR="00E32735" w:rsidRPr="00784804" w:rsidRDefault="00E32735" w:rsidP="008747B8">
      <w:pPr>
        <w:pStyle w:val="a3"/>
        <w:spacing w:after="0" w:line="240" w:lineRule="auto"/>
        <w:ind w:right="125"/>
        <w:jc w:val="both"/>
        <w:rPr>
          <w:rFonts w:ascii="Arial" w:eastAsia="Times New Roman" w:hAnsi="Arial" w:cs="Arial"/>
          <w:color w:val="000000"/>
          <w:lang w:val="uk-UA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 xml:space="preserve">З практичної точки зору свідомість виступає як сукупність чуттєвих образів та образів-думок, що постійно змінюються; ці образи безпосередньо постають перед суб*єктом у його внутрішньому світі. </w:t>
      </w:r>
      <w:r w:rsidRPr="00784804">
        <w:rPr>
          <w:rFonts w:ascii="Arial" w:eastAsia="Times New Roman" w:hAnsi="Arial" w:cs="Arial"/>
          <w:color w:val="000000"/>
        </w:rPr>
        <w:t>Однак,  можн</w:t>
      </w:r>
      <w:r w:rsidRPr="00784804">
        <w:rPr>
          <w:rFonts w:ascii="Arial" w:eastAsia="Times New Roman" w:hAnsi="Arial" w:cs="Arial"/>
          <w:color w:val="000000"/>
          <w:lang w:val="uk-UA"/>
        </w:rPr>
        <w:t>а допустити</w:t>
      </w:r>
      <w:r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що така сама  або близька психічна діяльність – формування образів -</w:t>
      </w:r>
      <w:r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відбувається і в розвинутих тварин, </w:t>
      </w:r>
      <w:r w:rsidRPr="00784804">
        <w:rPr>
          <w:rFonts w:ascii="Arial" w:eastAsia="Times New Roman" w:hAnsi="Arial" w:cs="Arial"/>
          <w:color w:val="000000"/>
        </w:rPr>
        <w:t xml:space="preserve">таких </w:t>
      </w:r>
      <w:r w:rsidRPr="00784804">
        <w:rPr>
          <w:rFonts w:ascii="Arial" w:eastAsia="Times New Roman" w:hAnsi="Arial" w:cs="Arial"/>
          <w:color w:val="000000"/>
          <w:lang w:val="uk-UA"/>
        </w:rPr>
        <w:t>я</w:t>
      </w:r>
      <w:r w:rsidRPr="00784804">
        <w:rPr>
          <w:rFonts w:ascii="Arial" w:eastAsia="Times New Roman" w:hAnsi="Arial" w:cs="Arial"/>
          <w:color w:val="000000"/>
        </w:rPr>
        <w:t>к собаки, дельф</w:t>
      </w:r>
      <w:r w:rsidRPr="00784804">
        <w:rPr>
          <w:rFonts w:ascii="Arial" w:eastAsia="Times New Roman" w:hAnsi="Arial" w:cs="Arial"/>
          <w:color w:val="000000"/>
          <w:lang w:val="uk-UA"/>
        </w:rPr>
        <w:t>і</w:t>
      </w:r>
      <w:r w:rsidRPr="00784804">
        <w:rPr>
          <w:rFonts w:ascii="Arial" w:eastAsia="Times New Roman" w:hAnsi="Arial" w:cs="Arial"/>
          <w:color w:val="000000"/>
        </w:rPr>
        <w:t>н</w:t>
      </w:r>
      <w:r w:rsidRPr="00784804">
        <w:rPr>
          <w:rFonts w:ascii="Arial" w:eastAsia="Times New Roman" w:hAnsi="Arial" w:cs="Arial"/>
          <w:color w:val="000000"/>
          <w:lang w:val="uk-UA"/>
        </w:rPr>
        <w:t>и</w:t>
      </w:r>
      <w:r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мавпи та ін</w:t>
      </w:r>
      <w:r w:rsidRPr="00784804">
        <w:rPr>
          <w:rFonts w:ascii="Arial" w:eastAsia="Times New Roman" w:hAnsi="Arial" w:cs="Arial"/>
          <w:color w:val="000000"/>
        </w:rPr>
        <w:t xml:space="preserve">. </w:t>
      </w:r>
      <w:r w:rsidR="008747B8" w:rsidRPr="00784804">
        <w:rPr>
          <w:rFonts w:ascii="Arial" w:eastAsia="Times New Roman" w:hAnsi="Arial" w:cs="Arial"/>
          <w:color w:val="000000"/>
          <w:lang w:val="uk-UA"/>
        </w:rPr>
        <w:t>Але психологічне відображення об*єктивної дійсності в людини інше, ніж у тварин. Людину відрізняє від тварин перш за все не процес формування психологічних образів на основі предметного сприйняття об*єктівдійсності</w:t>
      </w:r>
      <w:r w:rsidRPr="00784804">
        <w:rPr>
          <w:rFonts w:ascii="Arial" w:eastAsia="Times New Roman" w:hAnsi="Arial" w:cs="Arial"/>
          <w:color w:val="000000"/>
        </w:rPr>
        <w:t>, а</w:t>
      </w:r>
      <w:r w:rsidR="008747B8" w:rsidRPr="00784804">
        <w:rPr>
          <w:rFonts w:ascii="Arial" w:eastAsia="Times New Roman" w:hAnsi="Arial" w:cs="Arial"/>
          <w:color w:val="000000"/>
          <w:lang w:val="uk-UA"/>
        </w:rPr>
        <w:t>специфічні механізми його протікання</w:t>
      </w:r>
      <w:r w:rsidR="008747B8" w:rsidRPr="00784804">
        <w:rPr>
          <w:rFonts w:ascii="Arial" w:eastAsia="Times New Roman" w:hAnsi="Arial" w:cs="Arial"/>
          <w:color w:val="000000"/>
        </w:rPr>
        <w:t xml:space="preserve">. </w:t>
      </w:r>
      <w:r w:rsidR="008747B8" w:rsidRPr="00784804">
        <w:rPr>
          <w:rFonts w:ascii="Arial" w:eastAsia="Times New Roman" w:hAnsi="Arial" w:cs="Arial"/>
          <w:color w:val="000000"/>
          <w:lang w:val="uk-UA"/>
        </w:rPr>
        <w:t>Саме механізми формування психічних образів та особливості оперування нимизумовлюють наявність у людини такого феномену</w:t>
      </w:r>
      <w:r w:rsidRPr="00784804">
        <w:rPr>
          <w:rFonts w:ascii="Arial" w:eastAsia="Times New Roman" w:hAnsi="Arial" w:cs="Arial"/>
          <w:color w:val="000000"/>
        </w:rPr>
        <w:t>,</w:t>
      </w:r>
      <w:r w:rsidR="008747B8" w:rsidRPr="00784804">
        <w:rPr>
          <w:rFonts w:ascii="Arial" w:eastAsia="Times New Roman" w:hAnsi="Arial" w:cs="Arial"/>
          <w:color w:val="000000"/>
          <w:lang w:val="uk-UA"/>
        </w:rPr>
        <w:t>яким є свідомість</w:t>
      </w:r>
      <w:r w:rsidRPr="00784804">
        <w:rPr>
          <w:rFonts w:ascii="Arial" w:eastAsia="Times New Roman" w:hAnsi="Arial" w:cs="Arial"/>
          <w:color w:val="000000"/>
        </w:rPr>
        <w:t>.</w:t>
      </w:r>
    </w:p>
    <w:p w:rsidR="00E32735" w:rsidRPr="00784804" w:rsidRDefault="008747B8" w:rsidP="008747B8">
      <w:pPr>
        <w:pStyle w:val="a3"/>
        <w:spacing w:after="0" w:line="240" w:lineRule="auto"/>
        <w:ind w:right="125"/>
        <w:jc w:val="both"/>
        <w:rPr>
          <w:rFonts w:ascii="Arial" w:eastAsia="Times New Roman" w:hAnsi="Arial" w:cs="Arial"/>
          <w:color w:val="000000"/>
          <w:lang w:val="uk-UA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Чим характеризується свідомість</w:t>
      </w:r>
      <w:r w:rsidR="00E32735" w:rsidRPr="00784804">
        <w:rPr>
          <w:rFonts w:ascii="Arial" w:eastAsia="Times New Roman" w:hAnsi="Arial" w:cs="Arial"/>
          <w:color w:val="000000"/>
        </w:rPr>
        <w:t>?</w:t>
      </w:r>
      <w:r w:rsidRPr="00784804">
        <w:rPr>
          <w:rFonts w:ascii="Arial" w:eastAsia="Times New Roman" w:hAnsi="Arial" w:cs="Arial"/>
          <w:color w:val="000000"/>
          <w:lang w:val="uk-UA"/>
        </w:rPr>
        <w:t>По-перше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свідомість </w:t>
      </w:r>
      <w:r w:rsidRPr="00784804">
        <w:rPr>
          <w:rFonts w:ascii="Arial" w:eastAsia="Times New Roman" w:hAnsi="Arial" w:cs="Arial"/>
          <w:i/>
          <w:color w:val="000000"/>
          <w:lang w:val="uk-UA"/>
        </w:rPr>
        <w:t>завжди активна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по-друге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784804">
        <w:rPr>
          <w:rFonts w:ascii="Arial" w:eastAsia="Times New Roman" w:hAnsi="Arial" w:cs="Arial"/>
          <w:i/>
          <w:iCs/>
          <w:color w:val="000000"/>
          <w:lang w:val="uk-UA"/>
        </w:rPr>
        <w:t>інтернаціональна</w:t>
      </w:r>
      <w:r w:rsidR="00E32735" w:rsidRPr="00784804">
        <w:rPr>
          <w:rFonts w:ascii="Arial" w:eastAsia="Times New Roman" w:hAnsi="Arial" w:cs="Arial"/>
          <w:i/>
          <w:iCs/>
          <w:color w:val="000000"/>
        </w:rPr>
        <w:t>. </w:t>
      </w:r>
      <w:r w:rsidRPr="00784804">
        <w:rPr>
          <w:rFonts w:ascii="Arial" w:eastAsia="Times New Roman" w:hAnsi="Arial" w:cs="Arial"/>
          <w:color w:val="000000"/>
          <w:lang w:val="uk-UA"/>
        </w:rPr>
        <w:t>Активність сама по собі є властивістю всіх живих істот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Активність свідомості полягає в тому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що психічне відображення навколишнього світу людною носить не пасивний характер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у результаті котрого всі відображувані психікою предмети мають однакову значущість</w:t>
      </w:r>
      <w:r w:rsidR="00E32735" w:rsidRPr="00784804">
        <w:rPr>
          <w:rFonts w:ascii="Arial" w:eastAsia="Times New Roman" w:hAnsi="Arial" w:cs="Arial"/>
          <w:color w:val="000000"/>
        </w:rPr>
        <w:t>, а,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навпаки,</w:t>
      </w:r>
      <w:r w:rsidR="00E32735" w:rsidRPr="00784804">
        <w:rPr>
          <w:rFonts w:ascii="Arial" w:eastAsia="Times New Roman" w:hAnsi="Arial" w:cs="Arial"/>
          <w:color w:val="000000"/>
        </w:rPr>
        <w:t xml:space="preserve"> </w:t>
      </w:r>
      <w:r w:rsidRPr="00784804">
        <w:rPr>
          <w:rFonts w:ascii="Arial" w:eastAsia="Times New Roman" w:hAnsi="Arial" w:cs="Arial"/>
          <w:color w:val="000000"/>
          <w:lang w:val="uk-UA"/>
        </w:rPr>
        <w:t>відбувається диференціація за ступенем значущості для суб*єкта психічних образів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Внаслідок цього свідомість людини завжди спрямована на певний об*єкт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предмет або образ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тобто свідомості властива інтенція (направленість).</w:t>
      </w:r>
    </w:p>
    <w:p w:rsidR="00E32735" w:rsidRPr="00784804" w:rsidRDefault="00784804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Наявність даних властивостей зумовлює наявність низки інших характеристик свідомості</w:t>
      </w:r>
      <w:r w:rsidR="00E32735" w:rsidRPr="00784804">
        <w:rPr>
          <w:rFonts w:ascii="Arial" w:eastAsia="Times New Roman" w:hAnsi="Arial" w:cs="Arial"/>
          <w:color w:val="000000"/>
          <w:lang w:val="uk-UA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які дозволяють розглядати її як вищй рівень саморегуляції</w:t>
      </w:r>
      <w:r w:rsidR="00E32735" w:rsidRPr="00784804">
        <w:rPr>
          <w:rFonts w:ascii="Arial" w:eastAsia="Times New Roman" w:hAnsi="Arial" w:cs="Arial"/>
          <w:color w:val="000000"/>
          <w:lang w:val="uk-UA"/>
        </w:rPr>
        <w:t xml:space="preserve">. </w:t>
      </w:r>
      <w:r w:rsidRPr="00784804">
        <w:rPr>
          <w:rFonts w:ascii="Arial" w:eastAsia="Times New Roman" w:hAnsi="Arial" w:cs="Arial"/>
          <w:color w:val="000000"/>
          <w:lang w:val="uk-UA"/>
        </w:rPr>
        <w:t>До таких властивостей свідомості слід віднести здатність до самоспостерігання (рефлексії)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а також мотиваційно-ціннісний характер свідомості</w:t>
      </w:r>
      <w:r w:rsidR="00E32735" w:rsidRPr="00784804">
        <w:rPr>
          <w:rFonts w:ascii="Arial" w:eastAsia="Times New Roman" w:hAnsi="Arial" w:cs="Arial"/>
          <w:color w:val="000000"/>
        </w:rPr>
        <w:t>.</w:t>
      </w:r>
    </w:p>
    <w:p w:rsidR="00E32735" w:rsidRPr="00784804" w:rsidRDefault="00784804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Здатність до рефлексії зумовлює можливість людини спостерігати за самою собою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за своїми почуттями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за своїм ставленням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Причому спостерігати критично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тобто людина здатна оцінити себе та свій стан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</w:rPr>
        <w:t xml:space="preserve"> подивившись на цю інформацію через ту чи іншу «</w:t>
      </w:r>
      <w:r w:rsidRPr="00784804">
        <w:rPr>
          <w:rFonts w:ascii="Arial" w:eastAsia="Times New Roman" w:hAnsi="Arial" w:cs="Arial"/>
          <w:color w:val="000000"/>
          <w:lang w:val="uk-UA"/>
        </w:rPr>
        <w:t>систему координат»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Такою системою координат для людини є її цінності та ідеали</w:t>
      </w:r>
      <w:r w:rsidR="00E32735" w:rsidRPr="00784804">
        <w:rPr>
          <w:rFonts w:ascii="Arial" w:eastAsia="Times New Roman" w:hAnsi="Arial" w:cs="Arial"/>
          <w:color w:val="000000"/>
        </w:rPr>
        <w:t>.</w:t>
      </w:r>
    </w:p>
    <w:p w:rsidR="00E32735" w:rsidRPr="00784804" w:rsidRDefault="00784804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Слід зазначити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що дані властивості свідомості зумовлюють можливість формування в процесі самопізнання людини індивідуальної </w:t>
      </w:r>
      <w:r w:rsidRPr="00784804">
        <w:rPr>
          <w:rFonts w:ascii="Arial" w:eastAsia="Times New Roman" w:hAnsi="Arial" w:cs="Arial"/>
          <w:color w:val="000000"/>
        </w:rPr>
        <w:t>«Я-концеп</w:t>
      </w:r>
      <w:r w:rsidRPr="00784804">
        <w:rPr>
          <w:rFonts w:ascii="Arial" w:eastAsia="Times New Roman" w:hAnsi="Arial" w:cs="Arial"/>
          <w:color w:val="000000"/>
          <w:lang w:val="uk-UA"/>
        </w:rPr>
        <w:t>ції</w:t>
      </w:r>
      <w:r w:rsidR="00E32735" w:rsidRPr="00784804">
        <w:rPr>
          <w:rFonts w:ascii="Arial" w:eastAsia="Times New Roman" w:hAnsi="Arial" w:cs="Arial"/>
          <w:color w:val="000000"/>
        </w:rPr>
        <w:t>»,</w:t>
      </w:r>
      <w:r w:rsidRPr="00784804">
        <w:rPr>
          <w:rFonts w:ascii="Arial" w:eastAsia="Times New Roman" w:hAnsi="Arial" w:cs="Arial"/>
          <w:color w:val="000000"/>
          <w:lang w:val="uk-UA"/>
        </w:rPr>
        <w:t>яка є сукупністю уявлень людини про себе та про об*єктивну дійсність</w:t>
      </w:r>
      <w:r w:rsidR="00E32735" w:rsidRPr="00784804">
        <w:rPr>
          <w:rFonts w:ascii="Arial" w:eastAsia="Times New Roman" w:hAnsi="Arial" w:cs="Arial"/>
          <w:color w:val="000000"/>
        </w:rPr>
        <w:t xml:space="preserve">. </w:t>
      </w:r>
      <w:r w:rsidRPr="00784804">
        <w:rPr>
          <w:rFonts w:ascii="Arial" w:eastAsia="Times New Roman" w:hAnsi="Arial" w:cs="Arial"/>
          <w:color w:val="000000"/>
          <w:lang w:val="uk-UA"/>
        </w:rPr>
        <w:t>Будь-яку нформацію про оточуючий світ людина оцінює на основі уявлень про себета формує поведінку виходячи з системи власних цінностей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ідеалів і мотиваційних установок</w:t>
      </w:r>
      <w:r w:rsidR="00E32735" w:rsidRPr="00784804">
        <w:rPr>
          <w:rFonts w:ascii="Arial" w:eastAsia="Times New Roman" w:hAnsi="Arial" w:cs="Arial"/>
          <w:color w:val="000000"/>
        </w:rPr>
        <w:t xml:space="preserve">. 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Тому не випадково </w:t>
      </w:r>
      <w:r w:rsidRPr="00784804">
        <w:rPr>
          <w:rFonts w:ascii="Arial" w:eastAsia="Times New Roman" w:hAnsi="Arial" w:cs="Arial"/>
          <w:color w:val="000000"/>
        </w:rPr>
        <w:t>«Я-конценц</w:t>
      </w:r>
      <w:r w:rsidRPr="00784804">
        <w:rPr>
          <w:rFonts w:ascii="Arial" w:eastAsia="Times New Roman" w:hAnsi="Arial" w:cs="Arial"/>
          <w:color w:val="000000"/>
          <w:lang w:val="uk-UA"/>
        </w:rPr>
        <w:t>ію</w:t>
      </w:r>
      <w:r w:rsidR="00E32735" w:rsidRPr="00784804">
        <w:rPr>
          <w:rFonts w:ascii="Arial" w:eastAsia="Times New Roman" w:hAnsi="Arial" w:cs="Arial"/>
          <w:color w:val="000000"/>
        </w:rPr>
        <w:t>»</w:t>
      </w:r>
      <w:r w:rsidRPr="00784804">
        <w:rPr>
          <w:rFonts w:ascii="Arial" w:eastAsia="Times New Roman" w:hAnsi="Arial" w:cs="Arial"/>
          <w:color w:val="000000"/>
          <w:lang w:val="uk-UA"/>
        </w:rPr>
        <w:t>дуже часто називають самосвідомістю</w:t>
      </w:r>
      <w:r w:rsidR="00E32735" w:rsidRPr="00784804">
        <w:rPr>
          <w:rFonts w:ascii="Arial" w:eastAsia="Times New Roman" w:hAnsi="Arial" w:cs="Arial"/>
          <w:color w:val="000000"/>
        </w:rPr>
        <w:t>.</w:t>
      </w:r>
    </w:p>
    <w:p w:rsidR="00E32735" w:rsidRPr="00784804" w:rsidRDefault="00784804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  <w:lang w:val="uk-UA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Самосвідомість людини яка система її поглядів є суто індивідуальною</w:t>
      </w:r>
      <w:r w:rsidR="00E32735" w:rsidRPr="00784804">
        <w:rPr>
          <w:rFonts w:ascii="Arial" w:eastAsia="Times New Roman" w:hAnsi="Arial" w:cs="Arial"/>
          <w:color w:val="000000"/>
        </w:rPr>
        <w:t>. Люди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по-різному оцінюють події, що відбуваються, і свої вчинки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по-різному оцінюють одні й ті самі об*єкти реального світу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Причому оцінки одних людей достатньо об*єктивні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тобто відповідають реальності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а оцінки інших, навпаки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вкрай суб*єктивні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>Від чого залежить адекватність нашої свідомості</w:t>
      </w:r>
      <w:r w:rsidR="00E32735" w:rsidRPr="00784804">
        <w:rPr>
          <w:rFonts w:ascii="Arial" w:eastAsia="Times New Roman" w:hAnsi="Arial" w:cs="Arial"/>
          <w:color w:val="000000"/>
        </w:rPr>
        <w:t>?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Якщо ми захочемо знайти відповідь на це питання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то будемо вимушені назвати безліч причин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які обумовлюють адекватність образу реального світу, який сприймається людиною, та його оцінок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Однак першопричиною більшості факторів</w:t>
      </w:r>
      <w:r w:rsidR="00E32735" w:rsidRPr="0078480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які зумовлюють можливість адекватної «Я-концепції»</w:t>
      </w:r>
      <w:r w:rsidR="00E32735" w:rsidRPr="00784804">
        <w:rPr>
          <w:rFonts w:ascii="Arial" w:eastAsia="Times New Roman" w:hAnsi="Arial" w:cs="Arial"/>
          <w:color w:val="000000"/>
          <w:lang w:val="uk-UA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є ступінь критичності людини</w:t>
      </w:r>
      <w:r w:rsidR="00E32735" w:rsidRPr="00784804">
        <w:rPr>
          <w:rFonts w:ascii="Arial" w:eastAsia="Times New Roman" w:hAnsi="Arial" w:cs="Arial"/>
          <w:color w:val="000000"/>
          <w:lang w:val="uk-UA"/>
        </w:rPr>
        <w:t>.</w:t>
      </w:r>
    </w:p>
    <w:p w:rsidR="00E32735" w:rsidRDefault="00784804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  <w:r w:rsidRPr="00784804">
        <w:rPr>
          <w:rFonts w:ascii="Arial" w:eastAsia="Times New Roman" w:hAnsi="Arial" w:cs="Arial"/>
          <w:color w:val="000000"/>
          <w:lang w:val="uk-UA"/>
        </w:rPr>
        <w:t>В</w:t>
      </w:r>
      <w:r w:rsidR="00E32735" w:rsidRPr="00784804">
        <w:rPr>
          <w:rFonts w:ascii="Arial" w:eastAsia="Times New Roman" w:hAnsi="Arial" w:cs="Arial"/>
          <w:color w:val="000000"/>
        </w:rPr>
        <w:t xml:space="preserve"> 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спрощеному вигляді критичність </w:t>
      </w:r>
      <w:r w:rsidR="00E32735" w:rsidRPr="00784804">
        <w:rPr>
          <w:rFonts w:ascii="Arial" w:eastAsia="Times New Roman" w:hAnsi="Arial" w:cs="Arial"/>
          <w:color w:val="000000"/>
        </w:rPr>
        <w:t>—</w:t>
      </w:r>
      <w:r w:rsidRPr="00784804">
        <w:rPr>
          <w:rFonts w:ascii="Arial" w:eastAsia="Times New Roman" w:hAnsi="Arial" w:cs="Arial"/>
          <w:color w:val="000000"/>
          <w:lang w:val="uk-UA"/>
        </w:rPr>
        <w:t>це здатність усвідомлювати різницю між «добре» та «погано»</w:t>
      </w:r>
      <w:r w:rsidR="00E32735" w:rsidRPr="00784804">
        <w:rPr>
          <w:rFonts w:ascii="Arial" w:eastAsia="Times New Roman" w:hAnsi="Arial" w:cs="Arial"/>
          <w:color w:val="000000"/>
        </w:rPr>
        <w:t xml:space="preserve">. </w:t>
      </w:r>
      <w:r w:rsidRPr="00784804">
        <w:rPr>
          <w:rFonts w:ascii="Arial" w:eastAsia="Times New Roman" w:hAnsi="Arial" w:cs="Arial"/>
          <w:color w:val="000000"/>
          <w:lang w:val="uk-UA"/>
        </w:rPr>
        <w:t>Саме здатність критично оцінювати подіїта зіставляти отриману інформацію зі своїми установками та ідеалами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та виходячи з цих зіставлень формувати свою поведінку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тобто визначати мету та програму дій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робити кроки до поставленої мети</w:t>
      </w:r>
      <w:r w:rsidR="00E32735" w:rsidRPr="00784804">
        <w:rPr>
          <w:rFonts w:ascii="Arial" w:eastAsia="Times New Roman" w:hAnsi="Arial" w:cs="Arial"/>
          <w:color w:val="000000"/>
        </w:rPr>
        <w:t>,</w:t>
      </w:r>
      <w:r w:rsidRPr="00784804">
        <w:rPr>
          <w:rFonts w:ascii="Arial" w:eastAsia="Times New Roman" w:hAnsi="Arial" w:cs="Arial"/>
          <w:color w:val="000000"/>
          <w:lang w:val="uk-UA"/>
        </w:rPr>
        <w:t>відрізняє людину від тварини</w:t>
      </w:r>
      <w:r w:rsidR="00E32735" w:rsidRPr="00784804">
        <w:rPr>
          <w:rFonts w:ascii="Arial" w:eastAsia="Times New Roman" w:hAnsi="Arial" w:cs="Arial"/>
          <w:color w:val="000000"/>
        </w:rPr>
        <w:t>.</w:t>
      </w:r>
      <w:r w:rsidRPr="00784804">
        <w:rPr>
          <w:rFonts w:ascii="Arial" w:eastAsia="Times New Roman" w:hAnsi="Arial" w:cs="Arial"/>
          <w:color w:val="000000"/>
          <w:lang w:val="uk-UA"/>
        </w:rPr>
        <w:t xml:space="preserve"> Таким чином</w:t>
      </w:r>
      <w:r w:rsidR="00E32735" w:rsidRPr="00784804">
        <w:rPr>
          <w:rFonts w:ascii="Arial" w:eastAsia="Times New Roman" w:hAnsi="Arial" w:cs="Arial"/>
          <w:color w:val="000000"/>
        </w:rPr>
        <w:t xml:space="preserve">, </w:t>
      </w:r>
      <w:r w:rsidRPr="00784804">
        <w:rPr>
          <w:rFonts w:ascii="Arial" w:eastAsia="Times New Roman" w:hAnsi="Arial" w:cs="Arial"/>
          <w:color w:val="000000"/>
          <w:lang w:val="uk-UA"/>
        </w:rPr>
        <w:t>критичність виступає в якості основного механізма контролю власної поведінки</w:t>
      </w:r>
      <w:r w:rsidR="00E32735" w:rsidRPr="00784804">
        <w:rPr>
          <w:rFonts w:ascii="Arial" w:eastAsia="Times New Roman" w:hAnsi="Arial" w:cs="Arial"/>
          <w:color w:val="000000"/>
        </w:rPr>
        <w:t>.</w:t>
      </w:r>
    </w:p>
    <w:p w:rsidR="00673AE5" w:rsidRDefault="00673AE5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</w:p>
    <w:p w:rsidR="00673AE5" w:rsidRDefault="00673AE5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</w:p>
    <w:p w:rsidR="00673AE5" w:rsidRDefault="00673AE5" w:rsidP="00784804">
      <w:pPr>
        <w:pStyle w:val="a3"/>
        <w:spacing w:before="125" w:after="125" w:line="240" w:lineRule="auto"/>
        <w:ind w:right="125"/>
        <w:jc w:val="both"/>
        <w:rPr>
          <w:rFonts w:ascii="Arial" w:eastAsia="Times New Roman" w:hAnsi="Arial" w:cs="Arial"/>
          <w:color w:val="000000"/>
        </w:rPr>
      </w:pPr>
    </w:p>
    <w:p w:rsidR="00673AE5" w:rsidRDefault="00673AE5" w:rsidP="00673AE5">
      <w:pPr>
        <w:pStyle w:val="a3"/>
        <w:numPr>
          <w:ilvl w:val="0"/>
          <w:numId w:val="1"/>
        </w:numPr>
        <w:spacing w:before="125" w:after="125" w:line="240" w:lineRule="auto"/>
        <w:ind w:right="125"/>
        <w:jc w:val="both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lastRenderedPageBreak/>
        <w:t>Структура свідомості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i/>
          <w:color w:val="000000"/>
          <w:sz w:val="16"/>
          <w:szCs w:val="16"/>
        </w:rPr>
      </w:pPr>
      <w:r w:rsidRPr="00673AE5">
        <w:rPr>
          <w:rFonts w:ascii="Palatino Linotype" w:hAnsi="Palatino Linotype"/>
          <w:i/>
          <w:color w:val="000000"/>
          <w:sz w:val="16"/>
          <w:szCs w:val="16"/>
        </w:rPr>
        <w:t>Структура свідомості: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1. Сукупність знань про навколишній світ.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2. Закріплене у свідомості розрізнення суб'єкта (Я) і об'єкта (не-Я).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3. Забезпечення цілеспрямованої мислительної діяльності людини.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4. Наявність емоційних оцінок у міжособистісних стосунках.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Для формування і прояву всіх цих специфічних якостей необхідним феноменом виступає мова. Засвоєна конкретною людиною мова у відомому розумінні стає її реальною свідомістю.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Поняття "свідомість" вживається у психології, психіатрії та інших науках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Як важливі властивості свідомості розрізняють: а) пильнування свідомості. Воно обумовлюється здатністю сприйняти усі явища у навколишньому середовищі, розуміти їх значення (включати їх у адекватні зв'язки) та реагувати на подальші подразники; б) ясність свідомості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 xml:space="preserve"> </w:t>
      </w:r>
      <w:r w:rsidRPr="00673AE5">
        <w:rPr>
          <w:rFonts w:ascii="Palatino Linotype" w:hAnsi="Palatino Linotype"/>
          <w:color w:val="000000"/>
          <w:sz w:val="16"/>
          <w:szCs w:val="16"/>
        </w:rPr>
        <w:t>в) серед багатьох властивостей свідомості не останню роль відіграє її орієнтуюча якість, необхідна для правильного відображення зовнішнього світу та доцільного діяння на нього (пізнавальна та активно-творча сторони свідомості).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Свідомість, з урахуванням з її структури та властивостей, може бути представлена у наступній класифікації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1. З точки зору процесу свідомість поділяється на два великих класи: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- процеси мимовільні, ті що відбуваються начебто самі собою;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- процеси довільні, ті що організуються та направляються самим суб'єктом.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2. З точки зори свідомості як стану виділяють: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 xml:space="preserve">- сон, 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що розглядається</w:t>
      </w:r>
      <w:r w:rsidRPr="00673AE5">
        <w:rPr>
          <w:rFonts w:ascii="Palatino Linotype" w:hAnsi="Palatino Linotype"/>
          <w:color w:val="000000"/>
          <w:sz w:val="16"/>
          <w:szCs w:val="16"/>
        </w:rPr>
        <w:t xml:space="preserve"> як період відпочинку;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- пильнування, або активний стан.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 xml:space="preserve">3. Свідомість щоденна - сукупність уявлень, знань, установок і стереотипів, основаних на безпосередньому повсякденному досвіді людей і домінуючих у соціальній спільності, до якої вони належать. Від свідомості у широкому розумінні 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щоденна свідомість</w:t>
      </w:r>
      <w:r w:rsidRPr="00673AE5">
        <w:rPr>
          <w:rFonts w:ascii="Palatino Linotype" w:hAnsi="Palatino Linotype"/>
          <w:color w:val="000000"/>
          <w:sz w:val="16"/>
          <w:szCs w:val="16"/>
        </w:rPr>
        <w:t xml:space="preserve"> відрізняється тим, що її основу складають</w:t>
      </w: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 xml:space="preserve"> не</w:t>
      </w:r>
      <w:r w:rsidRPr="00673AE5">
        <w:rPr>
          <w:rFonts w:ascii="Palatino Linotype" w:hAnsi="Palatino Linotype"/>
          <w:color w:val="000000"/>
          <w:sz w:val="16"/>
          <w:szCs w:val="16"/>
        </w:rPr>
        <w:t xml:space="preserve"> наукові знання, а швидше народна мудрість, яка дає можливість робити правильні висновки, що перевіряються практикою повсякденного життя.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</w:rPr>
        <w:t>4. Свідомість політична - відношення людини до суспільних інститутів (насамперед інститутів влади). Політична свідомість може бути тоталітарною, авторитарною, демократичною тощо.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5. Свідомість релігійна – містичне видбиття людьми пануючих над ними природних та суспільних сил в образах, уявленнях, ідеях, що співвідносяться з діяльністю надприродних сил.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ins w:id="0" w:author="Unknown"/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6.</w:t>
      </w:r>
      <w:ins w:id="1" w:author="Unknown">
        <w:r w:rsidRPr="00673AE5">
          <w:rPr>
            <w:rFonts w:ascii="Palatino Linotype" w:hAnsi="Palatino Linotype"/>
            <w:color w:val="000000"/>
            <w:sz w:val="16"/>
            <w:szCs w:val="16"/>
          </w:rPr>
          <w:t xml:space="preserve"> </w:t>
        </w:r>
      </w:ins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Свідомість екстравертована (поверхнева)  - в ній усвідомлення зовнішнього та внутрішнього світу змінюється протягом дня.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ins w:id="2" w:author="Unknown"/>
          <w:rFonts w:ascii="Palatino Linotype" w:hAnsi="Palatino Linotype"/>
          <w:color w:val="000000"/>
          <w:sz w:val="16"/>
          <w:szCs w:val="16"/>
        </w:rPr>
      </w:pP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Ж. Годфруа</w:t>
      </w:r>
      <w:ins w:id="3" w:author="Unknown">
        <w:r w:rsidRPr="00673AE5">
          <w:rPr>
            <w:rFonts w:ascii="Palatino Linotype" w:hAnsi="Palatino Linotype"/>
            <w:color w:val="000000"/>
            <w:sz w:val="16"/>
            <w:szCs w:val="16"/>
          </w:rPr>
          <w:t xml:space="preserve"> </w:t>
        </w:r>
      </w:ins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детальніше розкриває зміст останньго різновиду свідомості, зокрема він відзначає що у критичних ситуаціях людина існує фактично на двох взаємовиключаючих рівнях.</w:t>
      </w:r>
      <w:ins w:id="4" w:author="Unknown">
        <w:r w:rsidRPr="00673AE5">
          <w:rPr>
            <w:rFonts w:ascii="Palatino Linotype" w:hAnsi="Palatino Linotype"/>
            <w:color w:val="000000"/>
            <w:sz w:val="16"/>
            <w:szCs w:val="16"/>
          </w:rPr>
          <w:t xml:space="preserve"> </w:t>
        </w:r>
      </w:ins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З одного боку, вона повинна бути частиною об*єктивного свіу, в якому її «Я» змушене пристосовуватися до зовнішньої реальності. Це рівень екстравертованої свідомості, перцептивних функцій та прийняття рішень. З іншого боку, людина занурюється в об*єктивний світ змінених станів свідомості, з якого виключений усякий зв*язок із зовнішньою діяльністю та часом і де укорінюється глибинне «Своє», у якому, на думку деяких, реалізується стан «океанічної єдності зі всесвітом».</w:t>
      </w:r>
    </w:p>
    <w:p w:rsidR="00673AE5" w:rsidRPr="00673AE5" w:rsidRDefault="00673AE5" w:rsidP="00673AE5">
      <w:pPr>
        <w:pStyle w:val="a4"/>
        <w:shd w:val="clear" w:color="auto" w:fill="FFFFFF"/>
        <w:ind w:left="720"/>
        <w:jc w:val="both"/>
        <w:rPr>
          <w:ins w:id="5" w:author="Unknown"/>
          <w:rFonts w:ascii="Palatino Linotype" w:hAnsi="Palatino Linotype"/>
          <w:color w:val="000000"/>
          <w:sz w:val="16"/>
          <w:szCs w:val="16"/>
          <w:lang w:val="uk-UA"/>
        </w:rPr>
      </w:pPr>
      <w:r w:rsidRPr="00673AE5">
        <w:rPr>
          <w:rFonts w:ascii="Palatino Linotype" w:hAnsi="Palatino Linotype"/>
          <w:color w:val="000000"/>
          <w:sz w:val="16"/>
          <w:szCs w:val="16"/>
          <w:lang w:val="uk-UA"/>
        </w:rPr>
        <w:t>Безумовно, структура свідомості не свідчить про якийсь її поділ. Свідомість – це цілісне відображення світу, проте рівень розвитку її в нормі передбачається передусім устоями суспільства.</w:t>
      </w:r>
    </w:p>
    <w:p w:rsidR="00E32735" w:rsidRDefault="00673AE5" w:rsidP="00673AE5">
      <w:pPr>
        <w:pStyle w:val="a3"/>
        <w:numPr>
          <w:ilvl w:val="0"/>
          <w:numId w:val="1"/>
        </w:numPr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lastRenderedPageBreak/>
        <w:t>Основні функції свідомості</w:t>
      </w:r>
    </w:p>
    <w:p w:rsidR="00673AE5" w:rsidRPr="00673AE5" w:rsidRDefault="00673AE5" w:rsidP="00673AE5">
      <w:pPr>
        <w:pStyle w:val="a3"/>
        <w:rPr>
          <w:color w:val="000000"/>
          <w:sz w:val="24"/>
          <w:szCs w:val="24"/>
          <w:shd w:val="clear" w:color="auto" w:fill="FFFFFF"/>
          <w:lang w:val="uk-UA"/>
        </w:rPr>
      </w:pPr>
      <w:r w:rsidRPr="00673AE5">
        <w:rPr>
          <w:color w:val="000000"/>
          <w:sz w:val="24"/>
          <w:szCs w:val="24"/>
          <w:shd w:val="clear" w:color="auto" w:fill="FFFFFF"/>
        </w:rPr>
        <w:t>Перша і найважливіша -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пізнавальна</w:t>
      </w:r>
      <w:r w:rsidRPr="00673AE5">
        <w:rPr>
          <w:color w:val="000000"/>
          <w:sz w:val="24"/>
          <w:szCs w:val="24"/>
          <w:shd w:val="clear" w:color="auto" w:fill="FFFFFF"/>
        </w:rPr>
        <w:t>, яка реалізується в придбанні і накопиченні знань про природу, суспільство і саму людину. Друга, тісно пов'язана з першою, -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творчо</w:t>
      </w:r>
      <w:r w:rsidRPr="00673AE5">
        <w:rPr>
          <w:i/>
          <w:iCs/>
          <w:color w:val="000000"/>
          <w:sz w:val="24"/>
          <w:szCs w:val="24"/>
          <w:shd w:val="clear" w:color="auto" w:fill="FFFFFF"/>
          <w:lang w:val="uk-UA"/>
        </w:rPr>
        <w:t>-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 xml:space="preserve"> конструктивна</w:t>
      </w:r>
      <w:r w:rsidRPr="00673AE5">
        <w:rPr>
          <w:color w:val="000000"/>
          <w:sz w:val="24"/>
          <w:szCs w:val="24"/>
          <w:shd w:val="clear" w:color="auto" w:fill="FFFFFF"/>
        </w:rPr>
        <w:t>, така, що виявляється у випереджаючому віддзеркаленні, в уявному моделюванні майбутнього і в цілеспрямованому перетворенні на цій основі дійсності, в створенні, зокрема, наочних форм, що не існують в природі. Природа не будує літаків, не пече хліби, не пише романи. Все це продукти людського розуму і людських рук. Цю функцію у філософії часто називають уяву. Здібність до уяви - один з найбільш могутніх механізмів людської активності. Третя функція –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регулятивн</w:t>
      </w:r>
      <w:r w:rsidRPr="00673AE5">
        <w:rPr>
          <w:i/>
          <w:iCs/>
          <w:color w:val="000000"/>
          <w:sz w:val="24"/>
          <w:szCs w:val="24"/>
          <w:shd w:val="clear" w:color="auto" w:fill="FFFFFF"/>
          <w:lang w:val="uk-UA"/>
        </w:rPr>
        <w:t>о-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 xml:space="preserve"> управлінська</w:t>
      </w:r>
      <w:r w:rsidRPr="00673AE5">
        <w:rPr>
          <w:color w:val="000000"/>
          <w:sz w:val="24"/>
          <w:szCs w:val="24"/>
          <w:shd w:val="clear" w:color="auto" w:fill="FFFFFF"/>
        </w:rPr>
        <w:t>, така, що забезпечує розумне регулювання і самоконтроль поведінки і діяльності людини, його взаємини із зовнішнім світом. Нарешті, четверта функція -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прогностична</w:t>
      </w:r>
      <w:r w:rsidRPr="00673AE5">
        <w:rPr>
          <w:color w:val="000000"/>
          <w:sz w:val="24"/>
          <w:szCs w:val="24"/>
          <w:shd w:val="clear" w:color="auto" w:fill="FFFFFF"/>
        </w:rPr>
        <w:t xml:space="preserve">. Людина до певної межі з деякою вірогідністю може передбачати майбутнє, прогнозувати свої дії, будувати плани і здійснювати їх. Можна ще </w:t>
      </w:r>
      <w:r w:rsidRPr="00673AE5">
        <w:rPr>
          <w:color w:val="000000"/>
          <w:sz w:val="24"/>
          <w:szCs w:val="24"/>
          <w:shd w:val="clear" w:color="auto" w:fill="FFFFFF"/>
          <w:lang w:val="uk-UA"/>
        </w:rPr>
        <w:t>виділити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систематизуючу</w:t>
      </w:r>
      <w:r w:rsidRPr="00673AE5">
        <w:rPr>
          <w:i/>
          <w:i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673AE5">
        <w:rPr>
          <w:color w:val="000000"/>
          <w:sz w:val="24"/>
          <w:szCs w:val="24"/>
          <w:shd w:val="clear" w:color="auto" w:fill="FFFFFF"/>
        </w:rPr>
        <w:t>функцію,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i/>
          <w:iCs/>
          <w:color w:val="000000"/>
          <w:sz w:val="24"/>
          <w:szCs w:val="24"/>
          <w:shd w:val="clear" w:color="auto" w:fill="FFFFFF"/>
        </w:rPr>
        <w:t>критично оцінну</w:t>
      </w:r>
      <w:r w:rsidRPr="00673AE5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 </w:t>
      </w:r>
      <w:r w:rsidRPr="00673AE5">
        <w:rPr>
          <w:color w:val="000000"/>
          <w:sz w:val="24"/>
          <w:szCs w:val="24"/>
          <w:shd w:val="clear" w:color="auto" w:fill="FFFFFF"/>
        </w:rPr>
        <w:t xml:space="preserve">і </w:t>
      </w:r>
      <w:r w:rsidRPr="00673AE5">
        <w:rPr>
          <w:i/>
          <w:color w:val="000000"/>
          <w:sz w:val="24"/>
          <w:szCs w:val="24"/>
          <w:shd w:val="clear" w:color="auto" w:fill="FFFFFF"/>
        </w:rPr>
        <w:t>описову</w:t>
      </w:r>
      <w:r w:rsidRPr="00673AE5">
        <w:rPr>
          <w:color w:val="000000"/>
          <w:sz w:val="24"/>
          <w:szCs w:val="24"/>
          <w:shd w:val="clear" w:color="auto" w:fill="FFFFFF"/>
        </w:rPr>
        <w:t>, які є наслідком перерахованих вище.</w:t>
      </w:r>
    </w:p>
    <w:p w:rsidR="00673AE5" w:rsidRPr="00673AE5" w:rsidRDefault="00673AE5" w:rsidP="00673A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3A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uk-UA"/>
        </w:rPr>
        <w:t>Іноді</w:t>
      </w:r>
      <w:r w:rsidRPr="00673A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свідомість розглядається як особлива форма відображення, як загальна якість психічних функцій. Саме розвиток усіх психічних функцій забезпечує формування у людини внутрішнього світу, суб’єктивної моделі навколишнього світу. </w:t>
      </w:r>
    </w:p>
    <w:p w:rsidR="00673AE5" w:rsidRPr="00673AE5" w:rsidRDefault="00673AE5" w:rsidP="00673A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3AE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73AE5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Свідомість виконує основні функції психіки, які притаманні лише людині:</w:t>
      </w:r>
    </w:p>
    <w:p w:rsidR="00673AE5" w:rsidRPr="00673AE5" w:rsidRDefault="00673AE5" w:rsidP="00673AE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3AE5">
        <w:rPr>
          <w:rFonts w:ascii="Arial" w:eastAsia="Times New Roman" w:hAnsi="Arial" w:cs="Arial"/>
          <w:color w:val="000000"/>
          <w:sz w:val="24"/>
          <w:szCs w:val="24"/>
          <w:lang w:val="uk-UA"/>
        </w:rPr>
        <w:t>-</w:t>
      </w:r>
      <w:r w:rsidRPr="00673AE5">
        <w:rPr>
          <w:rFonts w:ascii="Arial" w:eastAsia="Times New Roman" w:hAnsi="Arial" w:cs="Arial"/>
          <w:color w:val="000000"/>
          <w:sz w:val="24"/>
          <w:szCs w:val="24"/>
        </w:rPr>
        <w:t>формує внутрішній план діяльності, ії програму,</w:t>
      </w:r>
    </w:p>
    <w:p w:rsidR="00673AE5" w:rsidRPr="00673AE5" w:rsidRDefault="00673AE5" w:rsidP="00673AE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3AE5">
        <w:rPr>
          <w:rFonts w:ascii="Arial" w:eastAsia="Times New Roman" w:hAnsi="Arial" w:cs="Arial"/>
          <w:color w:val="000000"/>
          <w:sz w:val="24"/>
          <w:szCs w:val="24"/>
          <w:lang w:val="uk-UA"/>
        </w:rPr>
        <w:t>-</w:t>
      </w:r>
      <w:r w:rsidRPr="00673AE5">
        <w:rPr>
          <w:rFonts w:ascii="Arial" w:eastAsia="Times New Roman" w:hAnsi="Arial" w:cs="Arial"/>
          <w:color w:val="000000"/>
          <w:sz w:val="24"/>
          <w:szCs w:val="24"/>
        </w:rPr>
        <w:t>синтезує динамічну модель дійсності, за допомогою якої людина орієнтується в навколишньому фізичному і соціальному середовищі,</w:t>
      </w:r>
    </w:p>
    <w:p w:rsidR="00673AE5" w:rsidRPr="00673AE5" w:rsidRDefault="00673AE5" w:rsidP="00673AE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3AE5">
        <w:rPr>
          <w:rFonts w:ascii="Arial" w:eastAsia="Times New Roman" w:hAnsi="Arial" w:cs="Arial"/>
          <w:color w:val="000000"/>
          <w:sz w:val="24"/>
          <w:szCs w:val="24"/>
          <w:lang w:val="uk-UA"/>
        </w:rPr>
        <w:t>-</w:t>
      </w:r>
      <w:r w:rsidRPr="00673AE5">
        <w:rPr>
          <w:rFonts w:ascii="Arial" w:eastAsia="Times New Roman" w:hAnsi="Arial" w:cs="Arial"/>
          <w:color w:val="000000"/>
          <w:sz w:val="24"/>
          <w:szCs w:val="24"/>
        </w:rPr>
        <w:t>визначає попередню, мислену побудову дій, передбачає їх наслідки, керує і контролює поведінку людини, здатність її відповідати за наслідки дій та розуміти те, що має місце в навколишньому світі і в ній самій.</w:t>
      </w:r>
    </w:p>
    <w:p w:rsidR="00673AE5" w:rsidRPr="00673AE5" w:rsidRDefault="00673AE5" w:rsidP="00673AE5">
      <w:pPr>
        <w:pStyle w:val="a3"/>
        <w:rPr>
          <w:color w:val="000000"/>
          <w:sz w:val="24"/>
          <w:szCs w:val="24"/>
          <w:shd w:val="clear" w:color="auto" w:fill="FFFFFF"/>
          <w:lang w:val="uk-UA"/>
        </w:rPr>
      </w:pPr>
    </w:p>
    <w:p w:rsidR="00673AE5" w:rsidRPr="00673AE5" w:rsidRDefault="00673AE5" w:rsidP="00673AE5">
      <w:pPr>
        <w:pStyle w:val="a3"/>
        <w:rPr>
          <w:sz w:val="24"/>
          <w:szCs w:val="24"/>
          <w:lang w:val="uk-UA"/>
        </w:rPr>
      </w:pPr>
      <w:r w:rsidRPr="00673AE5">
        <w:rPr>
          <w:color w:val="000000"/>
          <w:sz w:val="24"/>
          <w:szCs w:val="24"/>
          <w:shd w:val="clear" w:color="auto" w:fill="FFFFFF"/>
        </w:rPr>
        <w:t xml:space="preserve"> Все сказане дозволяє нам дати загальн</w:t>
      </w:r>
      <w:r w:rsidRPr="00673AE5">
        <w:rPr>
          <w:color w:val="000000"/>
          <w:sz w:val="24"/>
          <w:szCs w:val="24"/>
          <w:shd w:val="clear" w:color="auto" w:fill="FFFFFF"/>
          <w:lang w:val="uk-UA"/>
        </w:rPr>
        <w:t>е визначення</w:t>
      </w:r>
      <w:r w:rsidRPr="00673AE5">
        <w:rPr>
          <w:color w:val="000000"/>
          <w:sz w:val="24"/>
          <w:szCs w:val="24"/>
          <w:shd w:val="clear" w:color="auto" w:fill="FFFFFF"/>
        </w:rPr>
        <w:t xml:space="preserve"> свідомості.</w:t>
      </w:r>
      <w:r w:rsidRPr="00673AE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73AE5">
        <w:rPr>
          <w:color w:val="000000"/>
          <w:sz w:val="24"/>
          <w:szCs w:val="24"/>
        </w:rPr>
        <w:br/>
      </w:r>
      <w:r w:rsidRPr="00673AE5">
        <w:rPr>
          <w:color w:val="000000"/>
          <w:sz w:val="24"/>
          <w:szCs w:val="24"/>
        </w:rPr>
        <w:br/>
      </w:r>
      <w:r w:rsidRPr="00673AE5">
        <w:rPr>
          <w:color w:val="000000"/>
          <w:sz w:val="24"/>
          <w:szCs w:val="24"/>
          <w:shd w:val="clear" w:color="auto" w:fill="FFFFFF"/>
        </w:rPr>
        <w:t>Свідомість - це вища, властива тільки людині і пов'язана з мовою функція мозку, що полягає в узагальненому і цілеспрямованому віддзеркаленні дійсності, в попередній уявній побудові дій і передбаченні їх результатів, в розумному регулюванні і самоконтролі поведінки людини.</w:t>
      </w:r>
    </w:p>
    <w:sectPr w:rsidR="00673AE5" w:rsidRPr="00673AE5" w:rsidSect="0062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147A"/>
    <w:multiLevelType w:val="hybridMultilevel"/>
    <w:tmpl w:val="152E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44AC6"/>
    <w:multiLevelType w:val="multilevel"/>
    <w:tmpl w:val="9BD4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>
    <w:useFELayout/>
  </w:compat>
  <w:rsids>
    <w:rsidRoot w:val="00AE7694"/>
    <w:rsid w:val="00333844"/>
    <w:rsid w:val="00564421"/>
    <w:rsid w:val="00623D26"/>
    <w:rsid w:val="00673AE5"/>
    <w:rsid w:val="00784804"/>
    <w:rsid w:val="008747B8"/>
    <w:rsid w:val="00AE7694"/>
    <w:rsid w:val="00B66A7C"/>
    <w:rsid w:val="00BA18BC"/>
    <w:rsid w:val="00D07A73"/>
    <w:rsid w:val="00E3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D26"/>
  </w:style>
  <w:style w:type="paragraph" w:styleId="3">
    <w:name w:val="heading 3"/>
    <w:basedOn w:val="a"/>
    <w:link w:val="30"/>
    <w:uiPriority w:val="9"/>
    <w:qFormat/>
    <w:rsid w:val="00E32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27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3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32735"/>
    <w:rPr>
      <w:b/>
      <w:bCs/>
    </w:rPr>
  </w:style>
  <w:style w:type="character" w:customStyle="1" w:styleId="apple-converted-space">
    <w:name w:val="apple-converted-space"/>
    <w:basedOn w:val="a0"/>
    <w:rsid w:val="00E32735"/>
  </w:style>
  <w:style w:type="character" w:styleId="a6">
    <w:name w:val="Emphasis"/>
    <w:basedOn w:val="a0"/>
    <w:uiPriority w:val="20"/>
    <w:qFormat/>
    <w:rsid w:val="00E327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</cp:revision>
  <dcterms:created xsi:type="dcterms:W3CDTF">2014-04-02T18:04:00Z</dcterms:created>
  <dcterms:modified xsi:type="dcterms:W3CDTF">2014-04-05T18:41:00Z</dcterms:modified>
</cp:coreProperties>
</file>