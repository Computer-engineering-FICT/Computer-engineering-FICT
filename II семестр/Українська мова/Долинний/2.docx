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9F6" w:rsidRPr="00D539F6" w:rsidRDefault="00D539F6" w:rsidP="00DF6DF3">
      <w:pPr>
        <w:shd w:val="clear" w:color="auto" w:fill="FFFFFF"/>
        <w:spacing w:after="120" w:line="312" w:lineRule="atLeast"/>
        <w:ind w:firstLine="720"/>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t> </w:t>
      </w:r>
      <w:r w:rsidRPr="00D539F6">
        <w:rPr>
          <w:rFonts w:ascii="Times New Roman" w:eastAsia="Times New Roman" w:hAnsi="Times New Roman" w:cs="Times New Roman"/>
          <w:bCs/>
          <w:sz w:val="24"/>
          <w:szCs w:val="24"/>
          <w:lang w:eastAsia="ru-RU"/>
        </w:rPr>
        <w:t>2.</w:t>
      </w:r>
      <w:r w:rsidRPr="00D539F6">
        <w:rPr>
          <w:rFonts w:ascii="Times New Roman" w:eastAsia="Times New Roman" w:hAnsi="Times New Roman" w:cs="Times New Roman"/>
          <w:sz w:val="24"/>
          <w:szCs w:val="24"/>
          <w:lang w:eastAsia="ru-RU"/>
        </w:rPr>
        <w:t>      </w:t>
      </w:r>
      <w:r w:rsidRPr="00D539F6">
        <w:rPr>
          <w:rFonts w:ascii="Times New Roman" w:eastAsia="Times New Roman" w:hAnsi="Times New Roman" w:cs="Times New Roman"/>
          <w:bCs/>
          <w:sz w:val="24"/>
          <w:szCs w:val="24"/>
          <w:lang w:eastAsia="ru-RU"/>
        </w:rPr>
        <w:t>Мовне законодавство в Україні</w:t>
      </w:r>
    </w:p>
    <w:p w:rsidR="00D539F6" w:rsidRPr="00D539F6" w:rsidRDefault="00D539F6" w:rsidP="00DF6DF3">
      <w:pPr>
        <w:shd w:val="clear" w:color="auto" w:fill="FFFFFF"/>
        <w:spacing w:after="120" w:line="312" w:lineRule="atLeast"/>
        <w:ind w:firstLine="720"/>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t>Чинна Конституція України (ст. 10) проголошу</w:t>
      </w:r>
      <w:proofErr w:type="gramStart"/>
      <w:r w:rsidRPr="00D539F6">
        <w:rPr>
          <w:rFonts w:ascii="Times New Roman" w:eastAsia="Times New Roman" w:hAnsi="Times New Roman" w:cs="Times New Roman"/>
          <w:sz w:val="24"/>
          <w:szCs w:val="24"/>
          <w:lang w:eastAsia="ru-RU"/>
        </w:rPr>
        <w:t>є:</w:t>
      </w:r>
      <w:proofErr w:type="gramEnd"/>
    </w:p>
    <w:p w:rsidR="00D539F6" w:rsidRPr="00D539F6" w:rsidRDefault="00D539F6" w:rsidP="00DF6DF3">
      <w:pPr>
        <w:shd w:val="clear" w:color="auto" w:fill="FFFFFF"/>
        <w:spacing w:after="120" w:line="312" w:lineRule="atLeast"/>
        <w:ind w:firstLine="720"/>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i/>
          <w:iCs/>
          <w:sz w:val="24"/>
          <w:szCs w:val="24"/>
          <w:lang w:eastAsia="ru-RU"/>
        </w:rPr>
        <w:t>"Державною мовою в Україні є українська мова.</w:t>
      </w:r>
      <w:r w:rsidRPr="00D539F6">
        <w:rPr>
          <w:rFonts w:ascii="Times New Roman" w:eastAsia="Times New Roman" w:hAnsi="Times New Roman" w:cs="Times New Roman"/>
          <w:i/>
          <w:iCs/>
          <w:sz w:val="24"/>
          <w:szCs w:val="24"/>
          <w:lang w:eastAsia="ru-RU"/>
        </w:rPr>
        <w:br/>
        <w:t xml:space="preserve">Держава забезпечує всебічний розвиток і функціонування української мови в усіх </w:t>
      </w:r>
      <w:proofErr w:type="gramStart"/>
      <w:r w:rsidRPr="00D539F6">
        <w:rPr>
          <w:rFonts w:ascii="Times New Roman" w:eastAsia="Times New Roman" w:hAnsi="Times New Roman" w:cs="Times New Roman"/>
          <w:i/>
          <w:iCs/>
          <w:sz w:val="24"/>
          <w:szCs w:val="24"/>
          <w:lang w:eastAsia="ru-RU"/>
        </w:rPr>
        <w:t>сферах</w:t>
      </w:r>
      <w:proofErr w:type="gramEnd"/>
      <w:r w:rsidRPr="00D539F6">
        <w:rPr>
          <w:rFonts w:ascii="Times New Roman" w:eastAsia="Times New Roman" w:hAnsi="Times New Roman" w:cs="Times New Roman"/>
          <w:i/>
          <w:iCs/>
          <w:sz w:val="24"/>
          <w:szCs w:val="24"/>
          <w:lang w:eastAsia="ru-RU"/>
        </w:rPr>
        <w:t xml:space="preserve"> суспільного життя на всій території України.</w:t>
      </w:r>
      <w:r w:rsidRPr="00D539F6">
        <w:rPr>
          <w:rFonts w:ascii="Times New Roman" w:eastAsia="Times New Roman" w:hAnsi="Times New Roman" w:cs="Times New Roman"/>
          <w:i/>
          <w:iCs/>
          <w:sz w:val="24"/>
          <w:szCs w:val="24"/>
          <w:lang w:eastAsia="ru-RU"/>
        </w:rPr>
        <w:br/>
        <w:t>В Україні гарантується вільний розвиток, використання і захист російської, інших мов національних меншин України.</w:t>
      </w:r>
      <w:r w:rsidRPr="00D539F6">
        <w:rPr>
          <w:rFonts w:ascii="Times New Roman" w:eastAsia="Times New Roman" w:hAnsi="Times New Roman" w:cs="Times New Roman"/>
          <w:i/>
          <w:iCs/>
          <w:sz w:val="24"/>
          <w:szCs w:val="24"/>
          <w:lang w:eastAsia="ru-RU"/>
        </w:rPr>
        <w:br/>
        <w:t>Держава сприяє вивченню мов міжнародного спілкування.</w:t>
      </w:r>
      <w:r w:rsidRPr="00D539F6">
        <w:rPr>
          <w:rFonts w:ascii="Times New Roman" w:eastAsia="Times New Roman" w:hAnsi="Times New Roman" w:cs="Times New Roman"/>
          <w:i/>
          <w:iCs/>
          <w:sz w:val="24"/>
          <w:szCs w:val="24"/>
          <w:lang w:eastAsia="ru-RU"/>
        </w:rPr>
        <w:br/>
        <w:t>Застосування мов в Україні гарантується Конституцією України та визначається законом".</w:t>
      </w:r>
    </w:p>
    <w:p w:rsidR="00D539F6" w:rsidRPr="00D539F6" w:rsidRDefault="00D539F6" w:rsidP="00DF6DF3">
      <w:pPr>
        <w:shd w:val="clear" w:color="auto" w:fill="FFFFFF"/>
        <w:spacing w:after="120" w:line="312" w:lineRule="atLeast"/>
        <w:ind w:firstLine="720"/>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t xml:space="preserve">Статус української мови як державної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ісля сторіч царських заборон, короткого періоду відродження в добу Визвольних змагань і так званої "українізації" та подальших десятиріч радянської русифікації було встановлено 27 жовтня 1989 року, коли Верховна Рада УРСР ухвалила Закон УРСР "Про зміни і доповнення до Конституції (Основного Закону) Української РСР", виклавши ст. 73 Конституції УРСР з редакції:</w:t>
      </w:r>
    </w:p>
    <w:p w:rsidR="00D539F6" w:rsidRPr="00D539F6" w:rsidRDefault="00D539F6" w:rsidP="00DF6DF3">
      <w:pPr>
        <w:shd w:val="clear" w:color="auto" w:fill="FFFFFF"/>
        <w:spacing w:after="120" w:line="312" w:lineRule="atLeast"/>
        <w:ind w:firstLine="720"/>
        <w:jc w:val="both"/>
        <w:rPr>
          <w:ins w:id="0" w:author="Unknown"/>
          <w:rFonts w:ascii="Times New Roman" w:eastAsia="Times New Roman" w:hAnsi="Times New Roman" w:cs="Times New Roman"/>
          <w:sz w:val="24"/>
          <w:szCs w:val="24"/>
          <w:lang w:eastAsia="ru-RU"/>
        </w:rPr>
      </w:pPr>
      <w:ins w:id="1" w:author="Unknown">
        <w:r w:rsidRPr="00D539F6">
          <w:rPr>
            <w:rFonts w:ascii="Times New Roman" w:eastAsia="Times New Roman" w:hAnsi="Times New Roman" w:cs="Times New Roman"/>
            <w:i/>
            <w:iCs/>
            <w:sz w:val="24"/>
            <w:szCs w:val="24"/>
            <w:lang w:eastAsia="ru-RU"/>
          </w:rPr>
          <w:t>"Державною мовою Української Радянської Соціалістична Республіки є українська мова</w:t>
        </w:r>
        <w:proofErr w:type="gramStart"/>
        <w:r w:rsidRPr="00D539F6">
          <w:rPr>
            <w:rFonts w:ascii="Times New Roman" w:eastAsia="Times New Roman" w:hAnsi="Times New Roman" w:cs="Times New Roman"/>
            <w:i/>
            <w:iCs/>
            <w:sz w:val="24"/>
            <w:szCs w:val="24"/>
            <w:lang w:eastAsia="ru-RU"/>
          </w:rPr>
          <w:t>.У</w:t>
        </w:r>
        <w:proofErr w:type="gramEnd"/>
        <w:r w:rsidRPr="00D539F6">
          <w:rPr>
            <w:rFonts w:ascii="Times New Roman" w:eastAsia="Times New Roman" w:hAnsi="Times New Roman" w:cs="Times New Roman"/>
            <w:i/>
            <w:iCs/>
            <w:sz w:val="24"/>
            <w:szCs w:val="24"/>
            <w:lang w:eastAsia="ru-RU"/>
          </w:rPr>
          <w:t>країнська РСР забезпечує всебічний розвиток і функціонування української мови в усіх сферах суспільного життя.Українська РСР забезпечує вільне користування російською мовою як мовою міжнаціонального спілкування народів Союзу РСР.В роботі державних, партійних, громадських органів, підприємств, установ і організацій, розташованих у місцях проживання більшості громадян інших національностей, можуть використовуватися поряд з державною мовою і інші національні мови</w:t>
        </w:r>
        <w:proofErr w:type="gramStart"/>
        <w:r w:rsidRPr="00D539F6">
          <w:rPr>
            <w:rFonts w:ascii="Times New Roman" w:eastAsia="Times New Roman" w:hAnsi="Times New Roman" w:cs="Times New Roman"/>
            <w:i/>
            <w:iCs/>
            <w:sz w:val="24"/>
            <w:szCs w:val="24"/>
            <w:lang w:eastAsia="ru-RU"/>
          </w:rPr>
          <w:t>.У</w:t>
        </w:r>
        <w:proofErr w:type="gramEnd"/>
        <w:r w:rsidRPr="00D539F6">
          <w:rPr>
            <w:rFonts w:ascii="Times New Roman" w:eastAsia="Times New Roman" w:hAnsi="Times New Roman" w:cs="Times New Roman"/>
            <w:i/>
            <w:iCs/>
            <w:sz w:val="24"/>
            <w:szCs w:val="24"/>
            <w:lang w:eastAsia="ru-RU"/>
          </w:rPr>
          <w:t>країнська РСР виявляє державну турботу про вільний розвиток і вживання усіх національних мов, якими користується населення республіки.Порядок застосування української та інших мов в Українській РСР визначається законом".</w:t>
        </w:r>
      </w:ins>
    </w:p>
    <w:p w:rsidR="00D539F6" w:rsidRPr="00D539F6" w:rsidRDefault="00D539F6" w:rsidP="00DF6DF3">
      <w:pPr>
        <w:shd w:val="clear" w:color="auto" w:fill="FFFFFF"/>
        <w:spacing w:after="120" w:line="312" w:lineRule="atLeast"/>
        <w:ind w:firstLine="720"/>
        <w:jc w:val="both"/>
        <w:rPr>
          <w:ins w:id="2" w:author="Unknown"/>
          <w:rFonts w:ascii="Times New Roman" w:eastAsia="Times New Roman" w:hAnsi="Times New Roman" w:cs="Times New Roman"/>
          <w:sz w:val="24"/>
          <w:szCs w:val="24"/>
          <w:lang w:eastAsia="ru-RU"/>
        </w:rPr>
      </w:pPr>
      <w:ins w:id="3" w:author="Unknown">
        <w:r w:rsidRPr="00D539F6">
          <w:rPr>
            <w:rFonts w:ascii="Times New Roman" w:eastAsia="Times New Roman" w:hAnsi="Times New Roman" w:cs="Times New Roman"/>
            <w:sz w:val="24"/>
            <w:szCs w:val="24"/>
            <w:lang w:eastAsia="ru-RU"/>
          </w:rPr>
          <w:t xml:space="preserve">Наголосимо — ці зміни до Конституції, ухвалені ще фактично призначеною ЦК КПУ Верховною Радою XI скликання, стали першою суттєвою серйозною поступкою </w:t>
        </w:r>
        <w:r w:rsidRPr="00D539F6">
          <w:rPr>
            <w:rFonts w:ascii="Times New Roman" w:eastAsia="Times New Roman" w:hAnsi="Times New Roman" w:cs="Times New Roman"/>
            <w:sz w:val="24"/>
            <w:szCs w:val="24"/>
            <w:lang w:eastAsia="ru-RU"/>
          </w:rPr>
          <w:lastRenderedPageBreak/>
          <w:t xml:space="preserve">партійного керівництва УРСР українському національному рухові, що дедалі більше </w:t>
        </w:r>
        <w:proofErr w:type="gramStart"/>
        <w:r w:rsidRPr="00D539F6">
          <w:rPr>
            <w:rFonts w:ascii="Times New Roman" w:eastAsia="Times New Roman" w:hAnsi="Times New Roman" w:cs="Times New Roman"/>
            <w:sz w:val="24"/>
            <w:szCs w:val="24"/>
            <w:lang w:eastAsia="ru-RU"/>
          </w:rPr>
          <w:t>набирав</w:t>
        </w:r>
        <w:proofErr w:type="gramEnd"/>
        <w:r w:rsidRPr="00D539F6">
          <w:rPr>
            <w:rFonts w:ascii="Times New Roman" w:eastAsia="Times New Roman" w:hAnsi="Times New Roman" w:cs="Times New Roman"/>
            <w:sz w:val="24"/>
            <w:szCs w:val="24"/>
            <w:lang w:eastAsia="ru-RU"/>
          </w:rPr>
          <w:t xml:space="preserve"> тоді сили. Знаменно, що першою </w:t>
        </w:r>
        <w:proofErr w:type="gramStart"/>
        <w:r w:rsidRPr="00D539F6">
          <w:rPr>
            <w:rFonts w:ascii="Times New Roman" w:eastAsia="Times New Roman" w:hAnsi="Times New Roman" w:cs="Times New Roman"/>
            <w:sz w:val="24"/>
            <w:szCs w:val="24"/>
            <w:lang w:eastAsia="ru-RU"/>
          </w:rPr>
          <w:t>легальною</w:t>
        </w:r>
        <w:proofErr w:type="gramEnd"/>
        <w:r w:rsidRPr="00D539F6">
          <w:rPr>
            <w:rFonts w:ascii="Times New Roman" w:eastAsia="Times New Roman" w:hAnsi="Times New Roman" w:cs="Times New Roman"/>
            <w:sz w:val="24"/>
            <w:szCs w:val="24"/>
            <w:lang w:eastAsia="ru-RU"/>
          </w:rPr>
          <w:t xml:space="preserve"> незалежною масовою всеукраїнською організацією, яка постала в лютому 1989 року не за вказівкою "згори", а з широкої народної ініціативи, стало Товариство української мови ім.Т.Шевченка. Трохи згодом воно стало "парасолькою" для всіх новостворених демократичних організацій.</w:t>
        </w:r>
      </w:ins>
    </w:p>
    <w:p w:rsidR="00D539F6" w:rsidRPr="00D539F6" w:rsidRDefault="00D539F6" w:rsidP="00DF6DF3">
      <w:pPr>
        <w:shd w:val="clear" w:color="auto" w:fill="FFFFFF"/>
        <w:spacing w:after="120" w:line="312" w:lineRule="atLeast"/>
        <w:ind w:firstLine="720"/>
        <w:jc w:val="both"/>
        <w:rPr>
          <w:ins w:id="4" w:author="Unknown"/>
          <w:rFonts w:ascii="Times New Roman" w:eastAsia="Times New Roman" w:hAnsi="Times New Roman" w:cs="Times New Roman"/>
          <w:sz w:val="24"/>
          <w:szCs w:val="24"/>
          <w:lang w:eastAsia="ru-RU"/>
        </w:rPr>
      </w:pPr>
      <w:ins w:id="5" w:author="Unknown">
        <w:r w:rsidRPr="00D539F6">
          <w:rPr>
            <w:rFonts w:ascii="Times New Roman" w:eastAsia="Times New Roman" w:hAnsi="Times New Roman" w:cs="Times New Roman"/>
            <w:sz w:val="24"/>
            <w:szCs w:val="24"/>
            <w:lang w:eastAsia="ru-RU"/>
          </w:rPr>
          <w:t xml:space="preserve">Закон Української РСР "Про мови в Українській РСР" було ухвалено наступного дня, 28 жовтня 1989 року. Його ухваленню передувала велика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 xml:space="preserve">ідготовча робота. Проект закону,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 xml:space="preserve">ідготовлений у надрах тодішнього ідеологічного відділу ЦК КПУ, у річищі тогочасних установок на "гласність і демократизацію" було винесено на всенародне обговорення, в ході якого було висловлено 23967 пропозицій і зауважень. Цей показник наочно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ідчив — проблема справді сколихнула українське суспільство. При цьому 13,3 % відгуків схвалювали проект закону в цілому, 4,6 % містили негативні оцінки, 77,2 % містили конкретні доповнення й пропозиції. </w:t>
        </w:r>
        <w:proofErr w:type="gramStart"/>
        <w:r w:rsidRPr="00D539F6">
          <w:rPr>
            <w:rFonts w:ascii="Times New Roman" w:eastAsia="Times New Roman" w:hAnsi="Times New Roman" w:cs="Times New Roman"/>
            <w:sz w:val="24"/>
            <w:szCs w:val="24"/>
            <w:lang w:eastAsia="ru-RU"/>
          </w:rPr>
          <w:t>З</w:t>
        </w:r>
        <w:proofErr w:type="gramEnd"/>
        <w:r w:rsidRPr="00D539F6">
          <w:rPr>
            <w:rFonts w:ascii="Times New Roman" w:eastAsia="Times New Roman" w:hAnsi="Times New Roman" w:cs="Times New Roman"/>
            <w:sz w:val="24"/>
            <w:szCs w:val="24"/>
            <w:lang w:eastAsia="ru-RU"/>
          </w:rPr>
          <w:t xml:space="preserve"> них у 16 % відгуків містилася пропозиція запровадити дві державні мови або в усій республіці, або в окремих її регіонах (Крим, Донбас), а в 2,9 % звернень містилася вимога забезпечити використання в усіх </w:t>
        </w:r>
        <w:proofErr w:type="gramStart"/>
        <w:r w:rsidRPr="00D539F6">
          <w:rPr>
            <w:rFonts w:ascii="Times New Roman" w:eastAsia="Times New Roman" w:hAnsi="Times New Roman" w:cs="Times New Roman"/>
            <w:sz w:val="24"/>
            <w:szCs w:val="24"/>
            <w:lang w:eastAsia="ru-RU"/>
          </w:rPr>
          <w:t>сферах</w:t>
        </w:r>
        <w:proofErr w:type="gramEnd"/>
        <w:r w:rsidRPr="00D539F6">
          <w:rPr>
            <w:rFonts w:ascii="Times New Roman" w:eastAsia="Times New Roman" w:hAnsi="Times New Roman" w:cs="Times New Roman"/>
            <w:sz w:val="24"/>
            <w:szCs w:val="24"/>
            <w:lang w:eastAsia="ru-RU"/>
          </w:rPr>
          <w:t xml:space="preserve"> суспільного життя лише однієї, української мови. До Президії Верховно</w:t>
        </w:r>
        <w:proofErr w:type="gramStart"/>
        <w:r w:rsidRPr="00D539F6">
          <w:rPr>
            <w:rFonts w:ascii="Times New Roman" w:eastAsia="Times New Roman" w:hAnsi="Times New Roman" w:cs="Times New Roman"/>
            <w:sz w:val="24"/>
            <w:szCs w:val="24"/>
            <w:lang w:eastAsia="ru-RU"/>
          </w:rPr>
          <w:t>ї Р</w:t>
        </w:r>
        <w:proofErr w:type="gramEnd"/>
        <w:r w:rsidRPr="00D539F6">
          <w:rPr>
            <w:rFonts w:ascii="Times New Roman" w:eastAsia="Times New Roman" w:hAnsi="Times New Roman" w:cs="Times New Roman"/>
            <w:sz w:val="24"/>
            <w:szCs w:val="24"/>
            <w:lang w:eastAsia="ru-RU"/>
          </w:rPr>
          <w:t>ади УРСР надійшло й чотири альтернативні законопроекти: від Львівської обласної ради Товариства української мови, інтернаціональної групи Дніпропетровська, колективу Львівського поліграфічного інституту та від групи київських науковців. Три з цих проектів орієнтувалися на радикальну "українізацію", один (дніпропетровський) — на консервування "статус кво".</w:t>
        </w:r>
      </w:ins>
    </w:p>
    <w:p w:rsidR="00D539F6" w:rsidRPr="00D539F6" w:rsidRDefault="00D539F6" w:rsidP="00DF6DF3">
      <w:pPr>
        <w:shd w:val="clear" w:color="auto" w:fill="FFFFFF"/>
        <w:spacing w:after="120" w:line="312" w:lineRule="atLeast"/>
        <w:ind w:firstLine="720"/>
        <w:jc w:val="both"/>
        <w:rPr>
          <w:ins w:id="6" w:author="Unknown"/>
          <w:rFonts w:ascii="Times New Roman" w:eastAsia="Times New Roman" w:hAnsi="Times New Roman" w:cs="Times New Roman"/>
          <w:sz w:val="24"/>
          <w:szCs w:val="24"/>
          <w:lang w:eastAsia="ru-RU"/>
        </w:rPr>
      </w:pPr>
      <w:ins w:id="7" w:author="Unknown">
        <w:r w:rsidRPr="00D539F6">
          <w:rPr>
            <w:rFonts w:ascii="Times New Roman" w:eastAsia="Times New Roman" w:hAnsi="Times New Roman" w:cs="Times New Roman"/>
            <w:sz w:val="24"/>
            <w:szCs w:val="24"/>
            <w:lang w:eastAsia="ru-RU"/>
          </w:rPr>
          <w:t xml:space="preserve">Всі пропозиції було розглянуто й узагальнено робочою групою на чолі з депутатом, директором Інституту філософії АН УРСР, академіком В.Шинкаруком, який і доповідав доопрацьований проект на сесії Верховної Ради УРСР. В ході обговорення на сесії з ініціативи депутатів (найбільше — Г.Крючкова, тоді першого секретаря Одеського обкому КПУ) було прийнято ряд поправок до закону, які формально додатково гарантували права російської та інших національних мов, а практично — намагалися стримати фактичне утвердження мови української. </w:t>
        </w:r>
        <w:proofErr w:type="gramStart"/>
        <w:r w:rsidRPr="00D539F6">
          <w:rPr>
            <w:rFonts w:ascii="Times New Roman" w:eastAsia="Times New Roman" w:hAnsi="Times New Roman" w:cs="Times New Roman"/>
            <w:sz w:val="24"/>
            <w:szCs w:val="24"/>
            <w:lang w:eastAsia="ru-RU"/>
          </w:rPr>
          <w:t>З</w:t>
        </w:r>
        <w:proofErr w:type="gramEnd"/>
        <w:r w:rsidRPr="00D539F6">
          <w:rPr>
            <w:rFonts w:ascii="Times New Roman" w:eastAsia="Times New Roman" w:hAnsi="Times New Roman" w:cs="Times New Roman"/>
            <w:sz w:val="24"/>
            <w:szCs w:val="24"/>
            <w:lang w:eastAsia="ru-RU"/>
          </w:rPr>
          <w:t xml:space="preserve"> урахуванням цих поправок закон було прийнято в </w:t>
        </w:r>
        <w:r w:rsidRPr="00D539F6">
          <w:rPr>
            <w:rFonts w:ascii="Times New Roman" w:eastAsia="Times New Roman" w:hAnsi="Times New Roman" w:cs="Times New Roman"/>
            <w:sz w:val="24"/>
            <w:szCs w:val="24"/>
            <w:lang w:eastAsia="ru-RU"/>
          </w:rPr>
          <w:lastRenderedPageBreak/>
          <w:t xml:space="preserve">цілому, і він досі </w:t>
        </w:r>
        <w:proofErr w:type="gramStart"/>
        <w:r w:rsidRPr="00D539F6">
          <w:rPr>
            <w:rFonts w:ascii="Times New Roman" w:eastAsia="Times New Roman" w:hAnsi="Times New Roman" w:cs="Times New Roman"/>
            <w:sz w:val="24"/>
            <w:szCs w:val="24"/>
            <w:lang w:eastAsia="ru-RU"/>
          </w:rPr>
          <w:t>лишається</w:t>
        </w:r>
        <w:proofErr w:type="gramEnd"/>
        <w:r w:rsidRPr="00D539F6">
          <w:rPr>
            <w:rFonts w:ascii="Times New Roman" w:eastAsia="Times New Roman" w:hAnsi="Times New Roman" w:cs="Times New Roman"/>
            <w:sz w:val="24"/>
            <w:szCs w:val="24"/>
            <w:lang w:eastAsia="ru-RU"/>
          </w:rPr>
          <w:t xml:space="preserve"> нормативним документом, що регламентує разом із ст. 10 Конституції України мовну політику в державі.</w:t>
        </w:r>
      </w:ins>
    </w:p>
    <w:p w:rsidR="00D539F6" w:rsidRPr="00D539F6" w:rsidRDefault="00D539F6" w:rsidP="00DF6DF3">
      <w:pPr>
        <w:shd w:val="clear" w:color="auto" w:fill="FFFFFF"/>
        <w:spacing w:after="120" w:line="312" w:lineRule="atLeast"/>
        <w:ind w:firstLine="720"/>
        <w:jc w:val="both"/>
        <w:rPr>
          <w:ins w:id="8" w:author="Unknown"/>
          <w:rFonts w:ascii="Times New Roman" w:eastAsia="Times New Roman" w:hAnsi="Times New Roman" w:cs="Times New Roman"/>
          <w:sz w:val="24"/>
          <w:szCs w:val="24"/>
          <w:lang w:eastAsia="ru-RU"/>
        </w:rPr>
      </w:pPr>
      <w:ins w:id="9" w:author="Unknown">
        <w:r w:rsidRPr="00D539F6">
          <w:rPr>
            <w:rFonts w:ascii="Times New Roman" w:eastAsia="Times New Roman" w:hAnsi="Times New Roman" w:cs="Times New Roman"/>
            <w:sz w:val="24"/>
            <w:szCs w:val="24"/>
            <w:lang w:eastAsia="ru-RU"/>
          </w:rPr>
          <w:t>Закон "Про мови в Українській РСР" складається з преамбули та шести розділі</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w:t>
        </w:r>
      </w:ins>
    </w:p>
    <w:p w:rsidR="00D539F6" w:rsidRPr="00D539F6" w:rsidRDefault="00D539F6" w:rsidP="00DF6DF3">
      <w:pPr>
        <w:shd w:val="clear" w:color="auto" w:fill="FFFFFF"/>
        <w:spacing w:after="120" w:line="312" w:lineRule="atLeast"/>
        <w:ind w:firstLine="720"/>
        <w:jc w:val="both"/>
        <w:rPr>
          <w:ins w:id="10" w:author="Unknown"/>
          <w:rFonts w:ascii="Times New Roman" w:eastAsia="Times New Roman" w:hAnsi="Times New Roman" w:cs="Times New Roman"/>
          <w:sz w:val="24"/>
          <w:szCs w:val="24"/>
          <w:lang w:eastAsia="ru-RU"/>
        </w:rPr>
      </w:pPr>
      <w:ins w:id="11" w:author="Unknown">
        <w:r w:rsidRPr="00D539F6">
          <w:rPr>
            <w:rFonts w:ascii="Times New Roman" w:eastAsia="Times New Roman" w:hAnsi="Times New Roman" w:cs="Times New Roman"/>
            <w:sz w:val="24"/>
            <w:szCs w:val="24"/>
            <w:lang w:eastAsia="ru-RU"/>
          </w:rPr>
          <w:t>Преамбула проголошу</w:t>
        </w:r>
        <w:proofErr w:type="gramStart"/>
        <w:r w:rsidRPr="00D539F6">
          <w:rPr>
            <w:rFonts w:ascii="Times New Roman" w:eastAsia="Times New Roman" w:hAnsi="Times New Roman" w:cs="Times New Roman"/>
            <w:sz w:val="24"/>
            <w:szCs w:val="24"/>
            <w:lang w:eastAsia="ru-RU"/>
          </w:rPr>
          <w:t>є,</w:t>
        </w:r>
        <w:proofErr w:type="gramEnd"/>
        <w:r w:rsidRPr="00D539F6">
          <w:rPr>
            <w:rFonts w:ascii="Times New Roman" w:eastAsia="Times New Roman" w:hAnsi="Times New Roman" w:cs="Times New Roman"/>
            <w:sz w:val="24"/>
            <w:szCs w:val="24"/>
            <w:lang w:eastAsia="ru-RU"/>
          </w:rPr>
          <w:t xml:space="preserve"> зокрема, що </w:t>
        </w:r>
        <w:r w:rsidRPr="00D539F6">
          <w:rPr>
            <w:rFonts w:ascii="Times New Roman" w:eastAsia="Times New Roman" w:hAnsi="Times New Roman" w:cs="Times New Roman"/>
            <w:i/>
            <w:iCs/>
            <w:sz w:val="24"/>
            <w:szCs w:val="24"/>
            <w:lang w:eastAsia="ru-RU"/>
          </w:rPr>
          <w:t>"українська мова є </w:t>
        </w:r>
        <w:r w:rsidRPr="00D539F6">
          <w:rPr>
            <w:rFonts w:ascii="Times New Roman" w:eastAsia="Times New Roman" w:hAnsi="Times New Roman" w:cs="Times New Roman"/>
            <w:sz w:val="24"/>
            <w:szCs w:val="24"/>
            <w:lang w:eastAsia="ru-RU"/>
          </w:rPr>
          <w:t>одним </w:t>
        </w:r>
        <w:r w:rsidRPr="00D539F6">
          <w:rPr>
            <w:rFonts w:ascii="Times New Roman" w:eastAsia="Times New Roman" w:hAnsi="Times New Roman" w:cs="Times New Roman"/>
            <w:i/>
            <w:iCs/>
            <w:sz w:val="24"/>
            <w:szCs w:val="24"/>
            <w:lang w:eastAsia="ru-RU"/>
          </w:rPr>
          <w:t>з вирішальних чинників національної самобутності </w:t>
        </w:r>
        <w:r w:rsidRPr="00D539F6">
          <w:rPr>
            <w:rFonts w:ascii="Times New Roman" w:eastAsia="Times New Roman" w:hAnsi="Times New Roman" w:cs="Times New Roman"/>
            <w:sz w:val="24"/>
            <w:szCs w:val="24"/>
            <w:lang w:eastAsia="ru-RU"/>
          </w:rPr>
          <w:t>українського </w:t>
        </w:r>
        <w:r w:rsidRPr="00D539F6">
          <w:rPr>
            <w:rFonts w:ascii="Times New Roman" w:eastAsia="Times New Roman" w:hAnsi="Times New Roman" w:cs="Times New Roman"/>
            <w:i/>
            <w:iCs/>
            <w:sz w:val="24"/>
            <w:szCs w:val="24"/>
            <w:lang w:eastAsia="ru-RU"/>
          </w:rPr>
          <w:t>народу. Українська РСР забезпечує українській мові статус державної з метою сприяння всебічному розвитку духовних творчих сил українського народу, гарантування його суверенної національно-державної майбутності".</w:t>
        </w:r>
      </w:ins>
    </w:p>
    <w:p w:rsidR="00D539F6" w:rsidRPr="00D539F6" w:rsidRDefault="00D539F6" w:rsidP="00DF6DF3">
      <w:pPr>
        <w:shd w:val="clear" w:color="auto" w:fill="FFFFFF"/>
        <w:spacing w:after="120" w:line="312" w:lineRule="atLeast"/>
        <w:ind w:firstLine="720"/>
        <w:jc w:val="both"/>
        <w:rPr>
          <w:ins w:id="12" w:author="Unknown"/>
          <w:rFonts w:ascii="Times New Roman" w:eastAsia="Times New Roman" w:hAnsi="Times New Roman" w:cs="Times New Roman"/>
          <w:sz w:val="24"/>
          <w:szCs w:val="24"/>
          <w:lang w:eastAsia="ru-RU"/>
        </w:rPr>
      </w:pPr>
      <w:ins w:id="13" w:author="Unknown">
        <w:r w:rsidRPr="00D539F6">
          <w:rPr>
            <w:rFonts w:ascii="Times New Roman" w:eastAsia="Times New Roman" w:hAnsi="Times New Roman" w:cs="Times New Roman"/>
            <w:sz w:val="24"/>
            <w:szCs w:val="24"/>
            <w:lang w:eastAsia="ru-RU"/>
          </w:rPr>
          <w:t>Розділ І "Загальні положення" (ст. 1 — ст. 9) регламентує завдання законодавства про мови в УРСР, визначає статус української мови як державної; гарантує права інших національних мов; визнача</w:t>
        </w:r>
        <w:proofErr w:type="gramStart"/>
        <w:r w:rsidRPr="00D539F6">
          <w:rPr>
            <w:rFonts w:ascii="Times New Roman" w:eastAsia="Times New Roman" w:hAnsi="Times New Roman" w:cs="Times New Roman"/>
            <w:sz w:val="24"/>
            <w:szCs w:val="24"/>
            <w:lang w:eastAsia="ru-RU"/>
          </w:rPr>
          <w:t>є,</w:t>
        </w:r>
        <w:proofErr w:type="gramEnd"/>
        <w:r w:rsidRPr="00D539F6">
          <w:rPr>
            <w:rFonts w:ascii="Times New Roman" w:eastAsia="Times New Roman" w:hAnsi="Times New Roman" w:cs="Times New Roman"/>
            <w:sz w:val="24"/>
            <w:szCs w:val="24"/>
            <w:lang w:eastAsia="ru-RU"/>
          </w:rPr>
          <w:t xml:space="preserve"> що мовами міжнаціонального спілкування в УРСР є українська, російська та інші мови; гарантує право громадян користуватися своєю національною мовою або будь-якою іншою мовою; встановлює обов'язок службових осіб володіти українською та російською мовами; визначає основні положення щодо охорони та захисту мов; покладає організацію виконання Закону на Раду Міністрів УРСР, а контроль за його виконанням — на</w:t>
        </w:r>
        <w:proofErr w:type="gramStart"/>
        <w:r w:rsidRPr="00D539F6">
          <w:rPr>
            <w:rFonts w:ascii="Times New Roman" w:eastAsia="Times New Roman" w:hAnsi="Times New Roman" w:cs="Times New Roman"/>
            <w:sz w:val="24"/>
            <w:szCs w:val="24"/>
            <w:lang w:eastAsia="ru-RU"/>
          </w:rPr>
          <w:t xml:space="preserve"> Р</w:t>
        </w:r>
        <w:proofErr w:type="gramEnd"/>
        <w:r w:rsidRPr="00D539F6">
          <w:rPr>
            <w:rFonts w:ascii="Times New Roman" w:eastAsia="Times New Roman" w:hAnsi="Times New Roman" w:cs="Times New Roman"/>
            <w:sz w:val="24"/>
            <w:szCs w:val="24"/>
            <w:lang w:eastAsia="ru-RU"/>
          </w:rPr>
          <w:t>ади народних депутатів УРСР.</w:t>
        </w:r>
      </w:ins>
    </w:p>
    <w:p w:rsidR="00D539F6" w:rsidRPr="00D539F6" w:rsidRDefault="00D539F6" w:rsidP="00DF6DF3">
      <w:pPr>
        <w:shd w:val="clear" w:color="auto" w:fill="FFFFFF"/>
        <w:spacing w:after="120" w:line="312" w:lineRule="atLeast"/>
        <w:ind w:firstLine="720"/>
        <w:jc w:val="both"/>
        <w:rPr>
          <w:ins w:id="14" w:author="Unknown"/>
          <w:rFonts w:ascii="Times New Roman" w:eastAsia="Times New Roman" w:hAnsi="Times New Roman" w:cs="Times New Roman"/>
          <w:sz w:val="24"/>
          <w:szCs w:val="24"/>
          <w:lang w:eastAsia="ru-RU"/>
        </w:rPr>
      </w:pPr>
      <w:ins w:id="15" w:author="Unknown">
        <w:r w:rsidRPr="00D539F6">
          <w:rPr>
            <w:rFonts w:ascii="Times New Roman" w:eastAsia="Times New Roman" w:hAnsi="Times New Roman" w:cs="Times New Roman"/>
            <w:sz w:val="24"/>
            <w:szCs w:val="24"/>
            <w:lang w:eastAsia="ru-RU"/>
          </w:rPr>
          <w:t xml:space="preserve">Розділ II "Мова державних, партійних, громадських органів,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 xml:space="preserve">ідприємств, установ та організацій" (ст. 10 — ст. 24) регламентує вживання української мови як державної в актах вищих та місцевих органів влади та управління; у документах, що засвідчують статус громадянина УРСР: у судочинстві, провадженні справ про </w:t>
        </w:r>
        <w:proofErr w:type="gramStart"/>
        <w:r w:rsidRPr="00D539F6">
          <w:rPr>
            <w:rFonts w:ascii="Times New Roman" w:eastAsia="Times New Roman" w:hAnsi="Times New Roman" w:cs="Times New Roman"/>
            <w:sz w:val="24"/>
            <w:szCs w:val="24"/>
            <w:lang w:eastAsia="ru-RU"/>
          </w:rPr>
          <w:t>адм</w:t>
        </w:r>
        <w:proofErr w:type="gramEnd"/>
        <w:r w:rsidRPr="00D539F6">
          <w:rPr>
            <w:rFonts w:ascii="Times New Roman" w:eastAsia="Times New Roman" w:hAnsi="Times New Roman" w:cs="Times New Roman"/>
            <w:sz w:val="24"/>
            <w:szCs w:val="24"/>
            <w:lang w:eastAsia="ru-RU"/>
          </w:rPr>
          <w:t xml:space="preserve">іністративні правопорушення, нотаріальному діловодстві, юридичній допомозі; в прокурорському нагляді; в міжнародних договорах та угодах. При цьому в ряді випадків напряму застерігається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івний з українською статус російської мови: акти найвищих органів державної влади та управління публікуються українською і російською мовами (ст. 10); офіційні документи (паспорт, трудова книжка, документи про освіту,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ідоцтва про народження, одруження, смерть особи) виконуються українською і російською мовами (ст. 14); проектна і технічна документація виконується українською або російською </w:t>
        </w:r>
        <w:r w:rsidRPr="00D539F6">
          <w:rPr>
            <w:rFonts w:ascii="Times New Roman" w:eastAsia="Times New Roman" w:hAnsi="Times New Roman" w:cs="Times New Roman"/>
            <w:sz w:val="24"/>
            <w:szCs w:val="24"/>
            <w:lang w:eastAsia="ru-RU"/>
          </w:rPr>
          <w:lastRenderedPageBreak/>
          <w:t>мовами (ст. 13) — отже, останнє формулювання дозволяє взагалі не користуватися в цій сфері державною мовою. В інших випадках застерігається право користуватися "іншою мовою" або "мовою, прийнятною для сторін" — тобто фактично російською.</w:t>
        </w:r>
      </w:ins>
    </w:p>
    <w:p w:rsidR="00D539F6" w:rsidRPr="00D539F6" w:rsidRDefault="00D539F6" w:rsidP="00DF6DF3">
      <w:pPr>
        <w:shd w:val="clear" w:color="auto" w:fill="FFFFFF"/>
        <w:spacing w:after="120" w:line="312" w:lineRule="atLeast"/>
        <w:ind w:firstLine="720"/>
        <w:jc w:val="both"/>
        <w:rPr>
          <w:ins w:id="16" w:author="Unknown"/>
          <w:rFonts w:ascii="Times New Roman" w:eastAsia="Times New Roman" w:hAnsi="Times New Roman" w:cs="Times New Roman"/>
          <w:sz w:val="24"/>
          <w:szCs w:val="24"/>
          <w:lang w:eastAsia="ru-RU"/>
        </w:rPr>
      </w:pPr>
      <w:ins w:id="17" w:author="Unknown">
        <w:r w:rsidRPr="00D539F6">
          <w:rPr>
            <w:rFonts w:ascii="Times New Roman" w:eastAsia="Times New Roman" w:hAnsi="Times New Roman" w:cs="Times New Roman"/>
            <w:sz w:val="24"/>
            <w:szCs w:val="24"/>
            <w:lang w:eastAsia="ru-RU"/>
          </w:rPr>
          <w:t xml:space="preserve">Розділ III "Мова освіти, науки, інформатики і культури" (ст. 25 — ст. 32) визначає використання державної та інших мов у дошкільних </w:t>
        </w:r>
        <w:proofErr w:type="gramStart"/>
        <w:r w:rsidRPr="00D539F6">
          <w:rPr>
            <w:rFonts w:ascii="Times New Roman" w:eastAsia="Times New Roman" w:hAnsi="Times New Roman" w:cs="Times New Roman"/>
            <w:sz w:val="24"/>
            <w:szCs w:val="24"/>
            <w:lang w:eastAsia="ru-RU"/>
          </w:rPr>
          <w:t>закладах</w:t>
        </w:r>
        <w:proofErr w:type="gramEnd"/>
        <w:r w:rsidRPr="00D539F6">
          <w:rPr>
            <w:rFonts w:ascii="Times New Roman" w:eastAsia="Times New Roman" w:hAnsi="Times New Roman" w:cs="Times New Roman"/>
            <w:sz w:val="24"/>
            <w:szCs w:val="24"/>
            <w:lang w:eastAsia="ru-RU"/>
          </w:rPr>
          <w:t>, у середній школі, в професійно-технічній, середній спеціальній та вищій освіті, в сфері науки, культури та інформатики. Найважливішою в розділі є стаття 25, яку було ухвалено в редакції, запропонованій Г.Крючковим:</w:t>
        </w:r>
      </w:ins>
    </w:p>
    <w:p w:rsidR="00D539F6" w:rsidRPr="00D539F6" w:rsidRDefault="00D539F6" w:rsidP="00DF6DF3">
      <w:pPr>
        <w:shd w:val="clear" w:color="auto" w:fill="FFFFFF"/>
        <w:spacing w:after="120" w:line="312" w:lineRule="atLeast"/>
        <w:ind w:firstLine="720"/>
        <w:jc w:val="both"/>
        <w:rPr>
          <w:ins w:id="18" w:author="Unknown"/>
          <w:rFonts w:ascii="Times New Roman" w:eastAsia="Times New Roman" w:hAnsi="Times New Roman" w:cs="Times New Roman"/>
          <w:sz w:val="24"/>
          <w:szCs w:val="24"/>
          <w:lang w:eastAsia="ru-RU"/>
        </w:rPr>
      </w:pPr>
      <w:ins w:id="19" w:author="Unknown">
        <w:r w:rsidRPr="00D539F6">
          <w:rPr>
            <w:rFonts w:ascii="Times New Roman" w:eastAsia="Times New Roman" w:hAnsi="Times New Roman" w:cs="Times New Roman"/>
            <w:i/>
            <w:iCs/>
            <w:sz w:val="24"/>
            <w:szCs w:val="24"/>
            <w:lang w:eastAsia="ru-RU"/>
          </w:rPr>
          <w:t>"Вільний вибір мови навчання дітей є невід'ємним правом громадян Української РСР</w:t>
        </w:r>
        <w:proofErr w:type="gramStart"/>
        <w:r w:rsidRPr="00D539F6">
          <w:rPr>
            <w:rFonts w:ascii="Times New Roman" w:eastAsia="Times New Roman" w:hAnsi="Times New Roman" w:cs="Times New Roman"/>
            <w:i/>
            <w:iCs/>
            <w:sz w:val="24"/>
            <w:szCs w:val="24"/>
            <w:lang w:eastAsia="ru-RU"/>
          </w:rPr>
          <w:t>.У</w:t>
        </w:r>
        <w:proofErr w:type="gramEnd"/>
        <w:r w:rsidRPr="00D539F6">
          <w:rPr>
            <w:rFonts w:ascii="Times New Roman" w:eastAsia="Times New Roman" w:hAnsi="Times New Roman" w:cs="Times New Roman"/>
            <w:i/>
            <w:iCs/>
            <w:sz w:val="24"/>
            <w:szCs w:val="24"/>
            <w:lang w:eastAsia="ru-RU"/>
          </w:rPr>
          <w:t>країнська РСР гарантує кожній дитині право на виховання та одержання освіти національною мовою.Це право забезпечується створенням мережі дошкільних установ і шкіл з вихованням і навчанням українською та іншими національними мовами".</w:t>
        </w:r>
      </w:ins>
    </w:p>
    <w:p w:rsidR="00D539F6" w:rsidRPr="00D539F6" w:rsidRDefault="00D539F6" w:rsidP="00DF6DF3">
      <w:pPr>
        <w:shd w:val="clear" w:color="auto" w:fill="FFFFFF"/>
        <w:spacing w:after="0" w:line="312" w:lineRule="atLeast"/>
        <w:jc w:val="both"/>
        <w:rPr>
          <w:ins w:id="20" w:author="Unknown"/>
          <w:rFonts w:ascii="Times New Roman" w:eastAsia="Times New Roman" w:hAnsi="Times New Roman" w:cs="Times New Roman"/>
          <w:sz w:val="24"/>
          <w:szCs w:val="24"/>
          <w:lang w:eastAsia="ru-RU"/>
        </w:rPr>
      </w:pPr>
      <w:ins w:id="21" w:author="Unknown">
        <w:r w:rsidRPr="00D539F6">
          <w:rPr>
            <w:rFonts w:ascii="Times New Roman" w:eastAsia="Times New Roman" w:hAnsi="Times New Roman" w:cs="Times New Roman"/>
            <w:sz w:val="24"/>
            <w:szCs w:val="24"/>
            <w:lang w:eastAsia="ru-RU"/>
          </w:rPr>
          <w:t>Ідеологія цього розділу початково була така: вільний вибі</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 мови середньої освіти й україномовна фахова та вища освіта. Проте вже в ході ухвалення закону було зроблено суттєві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ідступи на користь російської мови. Принцип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івності української та російської мов закріплено тим, що вивчення цих мов в усіх загальноосвітніх школах є обов'язковим (ст. 27), що інформатика в УРСР здійснюється на основі української та російської мов (ст. 31), а результати науково-дослідних робіт оформлюються українською або російською мовами (ст. 30) — отже, використання державної мови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сфер</w:t>
        </w:r>
        <w:proofErr w:type="gramEnd"/>
        <w:r w:rsidRPr="00D539F6">
          <w:rPr>
            <w:rFonts w:ascii="Times New Roman" w:eastAsia="Times New Roman" w:hAnsi="Times New Roman" w:cs="Times New Roman"/>
            <w:sz w:val="24"/>
            <w:szCs w:val="24"/>
            <w:lang w:eastAsia="ru-RU"/>
          </w:rPr>
          <w:t xml:space="preserve">і науки так само не є обов'язковим. </w:t>
        </w:r>
        <w:proofErr w:type="gramStart"/>
        <w:r w:rsidRPr="00D539F6">
          <w:rPr>
            <w:rFonts w:ascii="Times New Roman" w:eastAsia="Times New Roman" w:hAnsi="Times New Roman" w:cs="Times New Roman"/>
            <w:sz w:val="24"/>
            <w:szCs w:val="24"/>
            <w:lang w:eastAsia="ru-RU"/>
          </w:rPr>
          <w:t>Фактично єдиною однозначною гарантією на користь державної мови, що встановлює цей розділ, є вимога складання вступного іспиту з української мови абітурієнтами, які вступають до вищих та середніх спеціальних навчальних закладів (ст. 29) — хоча й тут зроблено суттєві застереження на користь тих, хто не вивчав української мови в середній школі.</w:t>
        </w:r>
        <w:proofErr w:type="gramEnd"/>
      </w:ins>
    </w:p>
    <w:p w:rsidR="00D539F6" w:rsidRPr="00D539F6" w:rsidRDefault="00D539F6" w:rsidP="00DF6DF3">
      <w:pPr>
        <w:shd w:val="clear" w:color="auto" w:fill="FFFFFF"/>
        <w:spacing w:after="120" w:line="312" w:lineRule="atLeast"/>
        <w:ind w:firstLine="720"/>
        <w:jc w:val="both"/>
        <w:rPr>
          <w:ins w:id="22" w:author="Unknown"/>
          <w:rFonts w:ascii="Times New Roman" w:eastAsia="Times New Roman" w:hAnsi="Times New Roman" w:cs="Times New Roman"/>
          <w:sz w:val="24"/>
          <w:szCs w:val="24"/>
          <w:lang w:eastAsia="ru-RU"/>
        </w:rPr>
      </w:pPr>
      <w:ins w:id="23" w:author="Unknown">
        <w:r w:rsidRPr="00D539F6">
          <w:rPr>
            <w:rFonts w:ascii="Times New Roman" w:eastAsia="Times New Roman" w:hAnsi="Times New Roman" w:cs="Times New Roman"/>
            <w:sz w:val="24"/>
            <w:szCs w:val="24"/>
            <w:lang w:eastAsia="ru-RU"/>
          </w:rPr>
          <w:t xml:space="preserve">Розділ ІV "Мова інформації та зв'язку" (ст. 33 — ст. 36) визначає мову засобів масової інформації (українська, а також мови інших національностей), пошти і телеграфу (закріплено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івний статус української та російської мов), оголошень і повідомлень, </w:t>
        </w:r>
        <w:r w:rsidRPr="00D539F6">
          <w:rPr>
            <w:rFonts w:ascii="Times New Roman" w:eastAsia="Times New Roman" w:hAnsi="Times New Roman" w:cs="Times New Roman"/>
            <w:sz w:val="24"/>
            <w:szCs w:val="24"/>
            <w:lang w:eastAsia="ru-RU"/>
          </w:rPr>
          <w:lastRenderedPageBreak/>
          <w:t>маркування товарів (у двох останніх випадках — здійснюються українською мовою та дублюються, в разі потреби, і</w:t>
        </w:r>
        <w:proofErr w:type="gramStart"/>
        <w:r w:rsidRPr="00D539F6">
          <w:rPr>
            <w:rFonts w:ascii="Times New Roman" w:eastAsia="Times New Roman" w:hAnsi="Times New Roman" w:cs="Times New Roman"/>
            <w:sz w:val="24"/>
            <w:szCs w:val="24"/>
            <w:lang w:eastAsia="ru-RU"/>
          </w:rPr>
          <w:t>ншими мовами).</w:t>
        </w:r>
        <w:proofErr w:type="gramEnd"/>
      </w:ins>
    </w:p>
    <w:p w:rsidR="00D539F6" w:rsidRPr="00D539F6" w:rsidRDefault="00D539F6" w:rsidP="00DF6DF3">
      <w:pPr>
        <w:shd w:val="clear" w:color="auto" w:fill="FFFFFF"/>
        <w:spacing w:after="120" w:line="312" w:lineRule="atLeast"/>
        <w:ind w:firstLine="720"/>
        <w:jc w:val="both"/>
        <w:rPr>
          <w:ins w:id="24" w:author="Unknown"/>
          <w:rFonts w:ascii="Times New Roman" w:eastAsia="Times New Roman" w:hAnsi="Times New Roman" w:cs="Times New Roman"/>
          <w:sz w:val="24"/>
          <w:szCs w:val="24"/>
          <w:lang w:eastAsia="ru-RU"/>
        </w:rPr>
      </w:pPr>
      <w:ins w:id="25" w:author="Unknown">
        <w:r w:rsidRPr="00D539F6">
          <w:rPr>
            <w:rFonts w:ascii="Times New Roman" w:eastAsia="Times New Roman" w:hAnsi="Times New Roman" w:cs="Times New Roman"/>
            <w:sz w:val="24"/>
            <w:szCs w:val="24"/>
            <w:lang w:eastAsia="ru-RU"/>
          </w:rPr>
          <w:t xml:space="preserve">Розділ V "Мова </w:t>
        </w:r>
        <w:proofErr w:type="gramStart"/>
        <w:r w:rsidRPr="00D539F6">
          <w:rPr>
            <w:rFonts w:ascii="Times New Roman" w:eastAsia="Times New Roman" w:hAnsi="Times New Roman" w:cs="Times New Roman"/>
            <w:sz w:val="24"/>
            <w:szCs w:val="24"/>
            <w:lang w:eastAsia="ru-RU"/>
          </w:rPr>
          <w:t>назв</w:t>
        </w:r>
        <w:proofErr w:type="gramEnd"/>
        <w:r w:rsidRPr="00D539F6">
          <w:rPr>
            <w:rFonts w:ascii="Times New Roman" w:eastAsia="Times New Roman" w:hAnsi="Times New Roman" w:cs="Times New Roman"/>
            <w:sz w:val="24"/>
            <w:szCs w:val="24"/>
            <w:lang w:eastAsia="ru-RU"/>
          </w:rPr>
          <w:t>" (ст. 37 — ст. 39) регламентує мову назв державних, партійних і громадських органів і організацій (подаються українською мовою, в разі потреби дублюються іншою мовою); мову топонімів і картографічних видань (топоніми утворюються українською мовою й іншими мовами передаються в транскрипції); мову власних імен (громадяни користуються правом іменуватися згідно з національними традиціями).</w:t>
        </w:r>
      </w:ins>
    </w:p>
    <w:p w:rsidR="00D539F6" w:rsidRPr="00D539F6" w:rsidRDefault="00D539F6" w:rsidP="00DF6DF3">
      <w:pPr>
        <w:shd w:val="clear" w:color="auto" w:fill="FFFFFF"/>
        <w:spacing w:after="120" w:line="312" w:lineRule="atLeast"/>
        <w:ind w:firstLine="720"/>
        <w:jc w:val="both"/>
        <w:rPr>
          <w:ins w:id="26" w:author="Unknown"/>
          <w:rFonts w:ascii="Times New Roman" w:eastAsia="Times New Roman" w:hAnsi="Times New Roman" w:cs="Times New Roman"/>
          <w:sz w:val="24"/>
          <w:szCs w:val="24"/>
          <w:lang w:eastAsia="ru-RU"/>
        </w:rPr>
      </w:pPr>
      <w:ins w:id="27" w:author="Unknown">
        <w:r w:rsidRPr="00D539F6">
          <w:rPr>
            <w:rFonts w:ascii="Times New Roman" w:eastAsia="Times New Roman" w:hAnsi="Times New Roman" w:cs="Times New Roman"/>
            <w:sz w:val="24"/>
            <w:szCs w:val="24"/>
            <w:lang w:eastAsia="ru-RU"/>
          </w:rPr>
          <w:t>Заключний розділ VІ (ст. 40) "Сприяння національно-культурному розвиткові українці</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які проживають за межами Української РСР" декларує прагнення УРСР опікуватися національно-культурними потребами українців, що проживають в інших республіках Союзу РСР та за кордоном.</w:t>
        </w:r>
      </w:ins>
    </w:p>
    <w:p w:rsidR="00D539F6" w:rsidRPr="00D539F6" w:rsidRDefault="00D539F6" w:rsidP="00DF6DF3">
      <w:pPr>
        <w:shd w:val="clear" w:color="auto" w:fill="FFFFFF"/>
        <w:spacing w:after="120" w:line="312" w:lineRule="atLeast"/>
        <w:ind w:firstLine="720"/>
        <w:jc w:val="both"/>
        <w:rPr>
          <w:ins w:id="28" w:author="Unknown"/>
          <w:rFonts w:ascii="Times New Roman" w:eastAsia="Times New Roman" w:hAnsi="Times New Roman" w:cs="Times New Roman"/>
          <w:sz w:val="24"/>
          <w:szCs w:val="24"/>
          <w:lang w:eastAsia="ru-RU"/>
        </w:rPr>
      </w:pPr>
      <w:ins w:id="29" w:author="Unknown">
        <w:r w:rsidRPr="00D539F6">
          <w:rPr>
            <w:rFonts w:ascii="Times New Roman" w:eastAsia="Times New Roman" w:hAnsi="Times New Roman" w:cs="Times New Roman"/>
            <w:sz w:val="24"/>
            <w:szCs w:val="24"/>
            <w:lang w:eastAsia="ru-RU"/>
          </w:rPr>
          <w:t>Одночасно з Законом було ухвалено Постанову "Про порядок введення в дію Закону Української РСР "Про мови в Українській РСР". Згідно з нею Закон набув чинності 1 січня 1990 року. Проте для окремих положень Закону був встановлений тривалий період набуття чинності: від З—5 років до 10 років (останнє — щодо ст. 25 — ст. 29, які регламентують мову в освітніх закладах). Водночас Раді Міні</w:t>
        </w:r>
        <w:proofErr w:type="gramStart"/>
        <w:r w:rsidRPr="00D539F6">
          <w:rPr>
            <w:rFonts w:ascii="Times New Roman" w:eastAsia="Times New Roman" w:hAnsi="Times New Roman" w:cs="Times New Roman"/>
            <w:sz w:val="24"/>
            <w:szCs w:val="24"/>
            <w:lang w:eastAsia="ru-RU"/>
          </w:rPr>
          <w:t>стр</w:t>
        </w:r>
        <w:proofErr w:type="gramEnd"/>
        <w:r w:rsidRPr="00D539F6">
          <w:rPr>
            <w:rFonts w:ascii="Times New Roman" w:eastAsia="Times New Roman" w:hAnsi="Times New Roman" w:cs="Times New Roman"/>
            <w:sz w:val="24"/>
            <w:szCs w:val="24"/>
            <w:lang w:eastAsia="ru-RU"/>
          </w:rPr>
          <w:t>ів УРСР доручалося розробити та ухвалити до 1 липня 1990 року "Державну програму розвитку української мови та інших національних мов в Українській РСР на період до 2000 року", в якій, зокрема, передбачалося конкретизувати по регіонах терміни впровадження окремих положень Закону.</w:t>
        </w:r>
      </w:ins>
    </w:p>
    <w:p w:rsidR="00D539F6" w:rsidRPr="00D539F6" w:rsidRDefault="00D539F6" w:rsidP="00DF6DF3">
      <w:pPr>
        <w:shd w:val="clear" w:color="auto" w:fill="FFFFFF"/>
        <w:spacing w:after="120" w:line="312" w:lineRule="atLeast"/>
        <w:ind w:firstLine="720"/>
        <w:jc w:val="both"/>
        <w:rPr>
          <w:ins w:id="30" w:author="Unknown"/>
          <w:rFonts w:ascii="Times New Roman" w:eastAsia="Times New Roman" w:hAnsi="Times New Roman" w:cs="Times New Roman"/>
          <w:sz w:val="24"/>
          <w:szCs w:val="24"/>
          <w:lang w:eastAsia="ru-RU"/>
        </w:rPr>
      </w:pPr>
      <w:ins w:id="31" w:author="Unknown">
        <w:r w:rsidRPr="00D539F6">
          <w:rPr>
            <w:rFonts w:ascii="Times New Roman" w:eastAsia="Times New Roman" w:hAnsi="Times New Roman" w:cs="Times New Roman"/>
            <w:sz w:val="24"/>
            <w:szCs w:val="24"/>
            <w:lang w:eastAsia="ru-RU"/>
          </w:rPr>
          <w:t>Слід відзначити, що чинне законодавство не передбачає жодних санкцій до порушникі</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Закону про мови. </w:t>
        </w:r>
        <w:proofErr w:type="gramStart"/>
        <w:r w:rsidRPr="00D539F6">
          <w:rPr>
            <w:rFonts w:ascii="Times New Roman" w:eastAsia="Times New Roman" w:hAnsi="Times New Roman" w:cs="Times New Roman"/>
            <w:sz w:val="24"/>
            <w:szCs w:val="24"/>
            <w:lang w:eastAsia="ru-RU"/>
          </w:rPr>
          <w:t>Б</w:t>
        </w:r>
        <w:proofErr w:type="gramEnd"/>
        <w:r w:rsidRPr="00D539F6">
          <w:rPr>
            <w:rFonts w:ascii="Times New Roman" w:eastAsia="Times New Roman" w:hAnsi="Times New Roman" w:cs="Times New Roman"/>
            <w:sz w:val="24"/>
            <w:szCs w:val="24"/>
            <w:lang w:eastAsia="ru-RU"/>
          </w:rPr>
          <w:t>ільше того, сам Закон розмитістю окремих положень не може не провокувати його порушень. Так, наприклад, частина друга ст. 6 встановлю</w:t>
        </w:r>
        <w:proofErr w:type="gramStart"/>
        <w:r w:rsidRPr="00D539F6">
          <w:rPr>
            <w:rFonts w:ascii="Times New Roman" w:eastAsia="Times New Roman" w:hAnsi="Times New Roman" w:cs="Times New Roman"/>
            <w:sz w:val="24"/>
            <w:szCs w:val="24"/>
            <w:lang w:eastAsia="ru-RU"/>
          </w:rPr>
          <w:t>є,</w:t>
        </w:r>
        <w:proofErr w:type="gramEnd"/>
        <w:r w:rsidRPr="00D539F6">
          <w:rPr>
            <w:rFonts w:ascii="Times New Roman" w:eastAsia="Times New Roman" w:hAnsi="Times New Roman" w:cs="Times New Roman"/>
            <w:sz w:val="24"/>
            <w:szCs w:val="24"/>
            <w:lang w:eastAsia="ru-RU"/>
          </w:rPr>
          <w:t xml:space="preserve"> що </w:t>
        </w:r>
        <w:r w:rsidRPr="00D539F6">
          <w:rPr>
            <w:rFonts w:ascii="Times New Roman" w:eastAsia="Times New Roman" w:hAnsi="Times New Roman" w:cs="Times New Roman"/>
            <w:i/>
            <w:iCs/>
            <w:sz w:val="24"/>
            <w:szCs w:val="24"/>
            <w:lang w:eastAsia="ru-RU"/>
          </w:rPr>
          <w:t xml:space="preserve">"незнаннягромадянином української або російської мови не є підставою відмови йому в прийнятті на роботу. </w:t>
        </w:r>
        <w:proofErr w:type="gramStart"/>
        <w:r w:rsidRPr="00D539F6">
          <w:rPr>
            <w:rFonts w:ascii="Times New Roman" w:eastAsia="Times New Roman" w:hAnsi="Times New Roman" w:cs="Times New Roman"/>
            <w:i/>
            <w:iCs/>
            <w:sz w:val="24"/>
            <w:szCs w:val="24"/>
            <w:lang w:eastAsia="ru-RU"/>
          </w:rPr>
          <w:t>П</w:t>
        </w:r>
        <w:proofErr w:type="gramEnd"/>
        <w:r w:rsidRPr="00D539F6">
          <w:rPr>
            <w:rFonts w:ascii="Times New Roman" w:eastAsia="Times New Roman" w:hAnsi="Times New Roman" w:cs="Times New Roman"/>
            <w:i/>
            <w:iCs/>
            <w:sz w:val="24"/>
            <w:szCs w:val="24"/>
            <w:lang w:eastAsia="ru-RU"/>
          </w:rPr>
          <w:t xml:space="preserve">ісля прийняття на роботу службова особа повинна оволодіти мовою роботи органу чи організації в обсязі, необхідному для виконання службових </w:t>
        </w:r>
        <w:r w:rsidRPr="00D539F6">
          <w:rPr>
            <w:rFonts w:ascii="Times New Roman" w:eastAsia="Times New Roman" w:hAnsi="Times New Roman" w:cs="Times New Roman"/>
            <w:i/>
            <w:iCs/>
            <w:sz w:val="24"/>
            <w:szCs w:val="24"/>
            <w:lang w:eastAsia="ru-RU"/>
          </w:rPr>
          <w:lastRenderedPageBreak/>
          <w:t>обов'язків". </w:t>
        </w:r>
        <w:r w:rsidRPr="00D539F6">
          <w:rPr>
            <w:rFonts w:ascii="Times New Roman" w:eastAsia="Times New Roman" w:hAnsi="Times New Roman" w:cs="Times New Roman"/>
            <w:sz w:val="24"/>
            <w:szCs w:val="24"/>
            <w:lang w:eastAsia="ru-RU"/>
          </w:rPr>
          <w:t xml:space="preserve">Проте </w:t>
        </w:r>
        <w:proofErr w:type="gramStart"/>
        <w:r w:rsidRPr="00D539F6">
          <w:rPr>
            <w:rFonts w:ascii="Times New Roman" w:eastAsia="Times New Roman" w:hAnsi="Times New Roman" w:cs="Times New Roman"/>
            <w:sz w:val="24"/>
            <w:szCs w:val="24"/>
            <w:lang w:eastAsia="ru-RU"/>
          </w:rPr>
          <w:t>конкретного</w:t>
        </w:r>
        <w:proofErr w:type="gramEnd"/>
        <w:r w:rsidRPr="00D539F6">
          <w:rPr>
            <w:rFonts w:ascii="Times New Roman" w:eastAsia="Times New Roman" w:hAnsi="Times New Roman" w:cs="Times New Roman"/>
            <w:sz w:val="24"/>
            <w:szCs w:val="24"/>
            <w:lang w:eastAsia="ru-RU"/>
          </w:rPr>
          <w:t xml:space="preserve"> терміну для цього не встановлено, а, отже, службова особа може "оволодівати мовою" аж до виходу на пенсію за віком.</w:t>
        </w:r>
      </w:ins>
    </w:p>
    <w:p w:rsidR="00D539F6" w:rsidRPr="00D539F6" w:rsidRDefault="00D539F6" w:rsidP="00DF6DF3">
      <w:pPr>
        <w:shd w:val="clear" w:color="auto" w:fill="FFFFFF"/>
        <w:spacing w:after="120" w:line="312" w:lineRule="atLeast"/>
        <w:ind w:firstLine="720"/>
        <w:jc w:val="both"/>
        <w:rPr>
          <w:ins w:id="32" w:author="Unknown"/>
          <w:rFonts w:ascii="Times New Roman" w:eastAsia="Times New Roman" w:hAnsi="Times New Roman" w:cs="Times New Roman"/>
          <w:sz w:val="24"/>
          <w:szCs w:val="24"/>
          <w:lang w:eastAsia="ru-RU"/>
        </w:rPr>
      </w:pPr>
      <w:ins w:id="33" w:author="Unknown">
        <w:r w:rsidRPr="00D539F6">
          <w:rPr>
            <w:rFonts w:ascii="Times New Roman" w:eastAsia="Times New Roman" w:hAnsi="Times New Roman" w:cs="Times New Roman"/>
            <w:sz w:val="24"/>
            <w:szCs w:val="24"/>
            <w:lang w:eastAsia="ru-RU"/>
          </w:rPr>
          <w:t xml:space="preserve">Окремі положення Закону "Про мови в Українській РСР" було деталізовано (або просто дубльовано) низкою інших законодавчих та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ідзаконних актів. Так, Закон УРСР "Про освіту" в редакції від 23 травня 1991 року проголошував, що "мова освіти визначається законом УРСР</w:t>
        </w:r>
        <w:r w:rsidRPr="00D539F6">
          <w:rPr>
            <w:rFonts w:ascii="Times New Roman" w:eastAsia="Times New Roman" w:hAnsi="Times New Roman" w:cs="Times New Roman"/>
            <w:i/>
            <w:iCs/>
            <w:sz w:val="24"/>
            <w:szCs w:val="24"/>
            <w:lang w:eastAsia="ru-RU"/>
          </w:rPr>
          <w:t>"Про мови в Українській РСР" </w:t>
        </w:r>
        <w:r w:rsidRPr="00D539F6">
          <w:rPr>
            <w:rFonts w:ascii="Times New Roman" w:eastAsia="Times New Roman" w:hAnsi="Times New Roman" w:cs="Times New Roman"/>
            <w:sz w:val="24"/>
            <w:szCs w:val="24"/>
            <w:lang w:eastAsia="ru-RU"/>
          </w:rPr>
          <w:t xml:space="preserve">(ст. 6). У </w:t>
        </w:r>
        <w:proofErr w:type="gramStart"/>
        <w:r w:rsidRPr="00D539F6">
          <w:rPr>
            <w:rFonts w:ascii="Times New Roman" w:eastAsia="Times New Roman" w:hAnsi="Times New Roman" w:cs="Times New Roman"/>
            <w:sz w:val="24"/>
            <w:szCs w:val="24"/>
            <w:lang w:eastAsia="ru-RU"/>
          </w:rPr>
          <w:t>нов</w:t>
        </w:r>
        <w:proofErr w:type="gramEnd"/>
        <w:r w:rsidRPr="00D539F6">
          <w:rPr>
            <w:rFonts w:ascii="Times New Roman" w:eastAsia="Times New Roman" w:hAnsi="Times New Roman" w:cs="Times New Roman"/>
            <w:sz w:val="24"/>
            <w:szCs w:val="24"/>
            <w:lang w:eastAsia="ru-RU"/>
          </w:rPr>
          <w:t xml:space="preserve">ій редакції Закону від 23 березня 1996 року цю статтю (тепер — ст. 7) було доповнено словами "визначається Конституцією України..." (і далі за текстом). Такого ж змісту ст. 11 є в Законі України "Про інформацію" (від 2 жовтня 1992 року): "Мова інформації визначається Законом "Про мови в Україні", іншими законодавчими актами України в цій сфері, </w:t>
        </w:r>
        <w:proofErr w:type="gramStart"/>
        <w:r w:rsidRPr="00D539F6">
          <w:rPr>
            <w:rFonts w:ascii="Times New Roman" w:eastAsia="Times New Roman" w:hAnsi="Times New Roman" w:cs="Times New Roman"/>
            <w:sz w:val="24"/>
            <w:szCs w:val="24"/>
            <w:lang w:eastAsia="ru-RU"/>
          </w:rPr>
          <w:t>м</w:t>
        </w:r>
        <w:proofErr w:type="gramEnd"/>
        <w:r w:rsidRPr="00D539F6">
          <w:rPr>
            <w:rFonts w:ascii="Times New Roman" w:eastAsia="Times New Roman" w:hAnsi="Times New Roman" w:cs="Times New Roman"/>
            <w:sz w:val="24"/>
            <w:szCs w:val="24"/>
            <w:lang w:eastAsia="ru-RU"/>
          </w:rPr>
          <w:t xml:space="preserve">іжнародними договорами та угодами, ратифікованими Україною". У Законі України "Про друковані засоби масової інформації (пресу) в Україні" (від 16 листопада 1992 року) вказується, що "друковані засоби масової інформації в Україні видаються </w:t>
        </w:r>
        <w:proofErr w:type="gramStart"/>
        <w:r w:rsidRPr="00D539F6">
          <w:rPr>
            <w:rFonts w:ascii="Times New Roman" w:eastAsia="Times New Roman" w:hAnsi="Times New Roman" w:cs="Times New Roman"/>
            <w:sz w:val="24"/>
            <w:szCs w:val="24"/>
            <w:lang w:eastAsia="ru-RU"/>
          </w:rPr>
          <w:t>державною</w:t>
        </w:r>
        <w:proofErr w:type="gramEnd"/>
        <w:r w:rsidRPr="00D539F6">
          <w:rPr>
            <w:rFonts w:ascii="Times New Roman" w:eastAsia="Times New Roman" w:hAnsi="Times New Roman" w:cs="Times New Roman"/>
            <w:sz w:val="24"/>
            <w:szCs w:val="24"/>
            <w:lang w:eastAsia="ru-RU"/>
          </w:rPr>
          <w:t xml:space="preserve"> мовою, а також іншими мовами" (ст. 4).</w:t>
        </w:r>
      </w:ins>
    </w:p>
    <w:p w:rsidR="00D539F6" w:rsidRPr="00D539F6" w:rsidRDefault="00D539F6" w:rsidP="00DF6DF3">
      <w:pPr>
        <w:shd w:val="clear" w:color="auto" w:fill="FFFFFF"/>
        <w:spacing w:after="120" w:line="312" w:lineRule="atLeast"/>
        <w:ind w:firstLine="720"/>
        <w:jc w:val="both"/>
        <w:rPr>
          <w:ins w:id="34" w:author="Unknown"/>
          <w:rFonts w:ascii="Times New Roman" w:eastAsia="Times New Roman" w:hAnsi="Times New Roman" w:cs="Times New Roman"/>
          <w:sz w:val="24"/>
          <w:szCs w:val="24"/>
          <w:lang w:eastAsia="ru-RU"/>
        </w:rPr>
      </w:pPr>
      <w:ins w:id="35" w:author="Unknown">
        <w:r w:rsidRPr="00D539F6">
          <w:rPr>
            <w:rFonts w:ascii="Times New Roman" w:eastAsia="Times New Roman" w:hAnsi="Times New Roman" w:cs="Times New Roman"/>
            <w:sz w:val="24"/>
            <w:szCs w:val="24"/>
            <w:lang w:eastAsia="ru-RU"/>
          </w:rPr>
          <w:t>Один з найвідоміших документів "романтичної доби" становлення українського законодавства, "Основи законодавства України про культуру" (від 14 лютого 1992 року), деклару</w:t>
        </w:r>
        <w:proofErr w:type="gramStart"/>
        <w:r w:rsidRPr="00D539F6">
          <w:rPr>
            <w:rFonts w:ascii="Times New Roman" w:eastAsia="Times New Roman" w:hAnsi="Times New Roman" w:cs="Times New Roman"/>
            <w:sz w:val="24"/>
            <w:szCs w:val="24"/>
            <w:lang w:eastAsia="ru-RU"/>
          </w:rPr>
          <w:t>є:</w:t>
        </w:r>
        <w:proofErr w:type="gramEnd"/>
      </w:ins>
    </w:p>
    <w:p w:rsidR="00D539F6" w:rsidRPr="00D539F6" w:rsidRDefault="00D539F6" w:rsidP="00DF6DF3">
      <w:pPr>
        <w:shd w:val="clear" w:color="auto" w:fill="FFFFFF"/>
        <w:spacing w:after="120" w:line="312" w:lineRule="atLeast"/>
        <w:ind w:firstLine="720"/>
        <w:jc w:val="both"/>
        <w:rPr>
          <w:ins w:id="36" w:author="Unknown"/>
          <w:rFonts w:ascii="Times New Roman" w:eastAsia="Times New Roman" w:hAnsi="Times New Roman" w:cs="Times New Roman"/>
          <w:sz w:val="24"/>
          <w:szCs w:val="24"/>
          <w:lang w:eastAsia="ru-RU"/>
        </w:rPr>
      </w:pPr>
      <w:ins w:id="37" w:author="Unknown">
        <w:r w:rsidRPr="00D539F6">
          <w:rPr>
            <w:rFonts w:ascii="Times New Roman" w:eastAsia="Times New Roman" w:hAnsi="Times New Roman" w:cs="Times New Roman"/>
            <w:i/>
            <w:iCs/>
            <w:sz w:val="24"/>
            <w:szCs w:val="24"/>
            <w:lang w:eastAsia="ru-RU"/>
          </w:rPr>
          <w:t>"Функціонування мови в сфері культури визначається законодавством України про мови</w:t>
        </w:r>
        <w:proofErr w:type="gramStart"/>
        <w:r w:rsidRPr="00D539F6">
          <w:rPr>
            <w:rFonts w:ascii="Times New Roman" w:eastAsia="Times New Roman" w:hAnsi="Times New Roman" w:cs="Times New Roman"/>
            <w:i/>
            <w:iCs/>
            <w:sz w:val="24"/>
            <w:szCs w:val="24"/>
            <w:lang w:eastAsia="ru-RU"/>
          </w:rPr>
          <w:t>.Д</w:t>
        </w:r>
        <w:proofErr w:type="gramEnd"/>
        <w:r w:rsidRPr="00D539F6">
          <w:rPr>
            <w:rFonts w:ascii="Times New Roman" w:eastAsia="Times New Roman" w:hAnsi="Times New Roman" w:cs="Times New Roman"/>
            <w:i/>
            <w:iCs/>
            <w:sz w:val="24"/>
            <w:szCs w:val="24"/>
            <w:lang w:eastAsia="ru-RU"/>
          </w:rPr>
          <w:t>ержава дбає про розвиток україномовних форм культурного життя, гарантує рівні права і можливості використання в сфері культури мов усіх національних меншин, які проживають на території України" (cm. 4).</w:t>
        </w:r>
      </w:ins>
    </w:p>
    <w:p w:rsidR="00D539F6" w:rsidRPr="00D539F6" w:rsidRDefault="00D539F6" w:rsidP="00DF6DF3">
      <w:pPr>
        <w:shd w:val="clear" w:color="auto" w:fill="FFFFFF"/>
        <w:spacing w:after="120" w:line="312" w:lineRule="atLeast"/>
        <w:ind w:firstLine="720"/>
        <w:jc w:val="both"/>
        <w:rPr>
          <w:ins w:id="38" w:author="Unknown"/>
          <w:rFonts w:ascii="Times New Roman" w:eastAsia="Times New Roman" w:hAnsi="Times New Roman" w:cs="Times New Roman"/>
          <w:sz w:val="24"/>
          <w:szCs w:val="24"/>
          <w:lang w:eastAsia="ru-RU"/>
        </w:rPr>
      </w:pPr>
      <w:ins w:id="39" w:author="Unknown">
        <w:r w:rsidRPr="00D539F6">
          <w:rPr>
            <w:rFonts w:ascii="Times New Roman" w:eastAsia="Times New Roman" w:hAnsi="Times New Roman" w:cs="Times New Roman"/>
            <w:sz w:val="24"/>
            <w:szCs w:val="24"/>
            <w:lang w:eastAsia="ru-RU"/>
          </w:rPr>
          <w:t>Однозначніше на користь української мови висловлюється Закон України "Про телебачення і радіомовлення" (від 21 грудня 1993 року):</w:t>
        </w:r>
      </w:ins>
    </w:p>
    <w:p w:rsidR="00D539F6" w:rsidRPr="00D539F6" w:rsidRDefault="00D539F6" w:rsidP="00DF6DF3">
      <w:pPr>
        <w:shd w:val="clear" w:color="auto" w:fill="FFFFFF"/>
        <w:spacing w:after="120" w:line="312" w:lineRule="atLeast"/>
        <w:ind w:firstLine="720"/>
        <w:jc w:val="both"/>
        <w:rPr>
          <w:ins w:id="40" w:author="Unknown"/>
          <w:rFonts w:ascii="Times New Roman" w:eastAsia="Times New Roman" w:hAnsi="Times New Roman" w:cs="Times New Roman"/>
          <w:sz w:val="24"/>
          <w:szCs w:val="24"/>
          <w:lang w:eastAsia="ru-RU"/>
        </w:rPr>
      </w:pPr>
      <w:ins w:id="41" w:author="Unknown">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i/>
            <w:iCs/>
            <w:sz w:val="24"/>
            <w:szCs w:val="24"/>
            <w:lang w:eastAsia="ru-RU"/>
          </w:rPr>
          <w:t>Телерадіоорганізації ведуть мовлення державною мовою</w:t>
        </w:r>
        <w:proofErr w:type="gramStart"/>
        <w:r w:rsidRPr="00D539F6">
          <w:rPr>
            <w:rFonts w:ascii="Times New Roman" w:eastAsia="Times New Roman" w:hAnsi="Times New Roman" w:cs="Times New Roman"/>
            <w:i/>
            <w:iCs/>
            <w:sz w:val="24"/>
            <w:szCs w:val="24"/>
            <w:lang w:eastAsia="ru-RU"/>
          </w:rPr>
          <w:t>.М</w:t>
        </w:r>
        <w:proofErr w:type="gramEnd"/>
        <w:r w:rsidRPr="00D539F6">
          <w:rPr>
            <w:rFonts w:ascii="Times New Roman" w:eastAsia="Times New Roman" w:hAnsi="Times New Roman" w:cs="Times New Roman"/>
            <w:i/>
            <w:iCs/>
            <w:sz w:val="24"/>
            <w:szCs w:val="24"/>
            <w:lang w:eastAsia="ru-RU"/>
          </w:rPr>
          <w:t>овлення на певні регіони може також здійснюватися мовою національних меншин, що компактно проживають на даній території.Мовлення на зарубіжну аудиторію ведеться українською та відповідною іноземною мовою" (cm. 9).</w:t>
        </w:r>
      </w:ins>
    </w:p>
    <w:p w:rsidR="00D539F6" w:rsidRPr="00D539F6" w:rsidRDefault="00D539F6" w:rsidP="00DF6DF3">
      <w:pPr>
        <w:shd w:val="clear" w:color="auto" w:fill="FFFFFF"/>
        <w:spacing w:after="120" w:line="312" w:lineRule="atLeast"/>
        <w:ind w:firstLine="720"/>
        <w:jc w:val="both"/>
        <w:rPr>
          <w:ins w:id="42" w:author="Unknown"/>
          <w:rFonts w:ascii="Times New Roman" w:eastAsia="Times New Roman" w:hAnsi="Times New Roman" w:cs="Times New Roman"/>
          <w:sz w:val="24"/>
          <w:szCs w:val="24"/>
          <w:lang w:eastAsia="ru-RU"/>
        </w:rPr>
      </w:pPr>
      <w:ins w:id="43" w:author="Unknown">
        <w:r w:rsidRPr="00D539F6">
          <w:rPr>
            <w:rFonts w:ascii="Times New Roman" w:eastAsia="Times New Roman" w:hAnsi="Times New Roman" w:cs="Times New Roman"/>
            <w:sz w:val="24"/>
            <w:szCs w:val="24"/>
            <w:lang w:eastAsia="ru-RU"/>
          </w:rPr>
          <w:lastRenderedPageBreak/>
          <w:t>Аналогічний запис зроблено і в Законі України "Про рекламу" (від 6 липня 1996 року):</w:t>
        </w:r>
      </w:ins>
    </w:p>
    <w:p w:rsidR="00D539F6" w:rsidRPr="00D539F6" w:rsidRDefault="00D539F6" w:rsidP="00DF6DF3">
      <w:pPr>
        <w:shd w:val="clear" w:color="auto" w:fill="FFFFFF"/>
        <w:spacing w:after="120" w:line="312" w:lineRule="atLeast"/>
        <w:ind w:firstLine="720"/>
        <w:jc w:val="both"/>
        <w:rPr>
          <w:ins w:id="44" w:author="Unknown"/>
          <w:rFonts w:ascii="Times New Roman" w:eastAsia="Times New Roman" w:hAnsi="Times New Roman" w:cs="Times New Roman"/>
          <w:sz w:val="24"/>
          <w:szCs w:val="24"/>
          <w:lang w:eastAsia="ru-RU"/>
        </w:rPr>
      </w:pPr>
      <w:ins w:id="45" w:author="Unknown">
        <w:r w:rsidRPr="00D539F6">
          <w:rPr>
            <w:rFonts w:ascii="Times New Roman" w:eastAsia="Times New Roman" w:hAnsi="Times New Roman" w:cs="Times New Roman"/>
            <w:sz w:val="24"/>
            <w:szCs w:val="24"/>
            <w:lang w:eastAsia="ru-RU"/>
          </w:rPr>
          <w:t xml:space="preserve">"Мова реклами визначається законами України "Про мови в Україні", "Про інформацію", "Про друковані засоби масової інформації (пресу) в Україні", "Про телебачення і радіомовлення", іншими законодавчими актами України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ції сфері, міжнародними договорами та угодами.</w:t>
        </w:r>
      </w:ins>
    </w:p>
    <w:p w:rsidR="00D539F6" w:rsidRPr="00D539F6" w:rsidRDefault="00D539F6" w:rsidP="00DF6DF3">
      <w:pPr>
        <w:shd w:val="clear" w:color="auto" w:fill="FFFFFF"/>
        <w:spacing w:after="120" w:line="312" w:lineRule="atLeast"/>
        <w:ind w:firstLine="720"/>
        <w:jc w:val="both"/>
        <w:rPr>
          <w:ins w:id="46" w:author="Unknown"/>
          <w:rFonts w:ascii="Times New Roman" w:eastAsia="Times New Roman" w:hAnsi="Times New Roman" w:cs="Times New Roman"/>
          <w:sz w:val="24"/>
          <w:szCs w:val="24"/>
          <w:lang w:eastAsia="ru-RU"/>
        </w:rPr>
      </w:pPr>
      <w:ins w:id="47" w:author="Unknown">
        <w:r w:rsidRPr="00D539F6">
          <w:rPr>
            <w:rFonts w:ascii="Times New Roman" w:eastAsia="Times New Roman" w:hAnsi="Times New Roman" w:cs="Times New Roman"/>
            <w:sz w:val="24"/>
            <w:szCs w:val="24"/>
            <w:lang w:eastAsia="ru-RU"/>
          </w:rPr>
          <w:t>Зареєстровані у встановленому порядку товарні знаки, логотипи можуть наводитись мовою оригіналу" (ст. 6).</w:t>
        </w:r>
      </w:ins>
    </w:p>
    <w:p w:rsidR="00D539F6" w:rsidRPr="00D539F6" w:rsidRDefault="00D539F6" w:rsidP="00DF6DF3">
      <w:pPr>
        <w:shd w:val="clear" w:color="auto" w:fill="FFFFFF"/>
        <w:spacing w:after="120" w:line="312" w:lineRule="atLeast"/>
        <w:ind w:firstLine="720"/>
        <w:jc w:val="both"/>
        <w:rPr>
          <w:ins w:id="48" w:author="Unknown"/>
          <w:rFonts w:ascii="Times New Roman" w:eastAsia="Times New Roman" w:hAnsi="Times New Roman" w:cs="Times New Roman"/>
          <w:sz w:val="24"/>
          <w:szCs w:val="24"/>
          <w:lang w:eastAsia="ru-RU"/>
        </w:rPr>
      </w:pPr>
      <w:ins w:id="49" w:author="Unknown">
        <w:r w:rsidRPr="00D539F6">
          <w:rPr>
            <w:rFonts w:ascii="Times New Roman" w:eastAsia="Times New Roman" w:hAnsi="Times New Roman" w:cs="Times New Roman"/>
            <w:sz w:val="24"/>
            <w:szCs w:val="24"/>
            <w:lang w:eastAsia="ru-RU"/>
          </w:rPr>
          <w:t>Нарешті, Закон України "Про видавничу справу" (від 5 червні 1997 року) встановлю</w:t>
        </w:r>
        <w:proofErr w:type="gramStart"/>
        <w:r w:rsidRPr="00D539F6">
          <w:rPr>
            <w:rFonts w:ascii="Times New Roman" w:eastAsia="Times New Roman" w:hAnsi="Times New Roman" w:cs="Times New Roman"/>
            <w:sz w:val="24"/>
            <w:szCs w:val="24"/>
            <w:lang w:eastAsia="ru-RU"/>
          </w:rPr>
          <w:t>є:</w:t>
        </w:r>
        <w:proofErr w:type="gramEnd"/>
      </w:ins>
    </w:p>
    <w:p w:rsidR="00D539F6" w:rsidRPr="00D539F6" w:rsidRDefault="00D539F6" w:rsidP="00DF6DF3">
      <w:pPr>
        <w:shd w:val="clear" w:color="auto" w:fill="FFFFFF"/>
        <w:spacing w:after="120" w:line="312" w:lineRule="atLeast"/>
        <w:ind w:firstLine="720"/>
        <w:jc w:val="both"/>
        <w:rPr>
          <w:ins w:id="50" w:author="Unknown"/>
          <w:rFonts w:ascii="Times New Roman" w:eastAsia="Times New Roman" w:hAnsi="Times New Roman" w:cs="Times New Roman"/>
          <w:sz w:val="24"/>
          <w:szCs w:val="24"/>
          <w:lang w:eastAsia="ru-RU"/>
        </w:rPr>
      </w:pPr>
      <w:ins w:id="51" w:author="Unknown">
        <w:r w:rsidRPr="00D539F6">
          <w:rPr>
            <w:rFonts w:ascii="Times New Roman" w:eastAsia="Times New Roman" w:hAnsi="Times New Roman" w:cs="Times New Roman"/>
            <w:i/>
            <w:iCs/>
            <w:sz w:val="24"/>
            <w:szCs w:val="24"/>
            <w:lang w:eastAsia="ru-RU"/>
          </w:rPr>
          <w:t>"У видавничій справі мова використовується відповідно до статті 10 Конституції України, Закону України "Про мови в Україні" та інших законодавчих актів України</w:t>
        </w:r>
        <w:proofErr w:type="gramStart"/>
        <w:r w:rsidRPr="00D539F6">
          <w:rPr>
            <w:rFonts w:ascii="Times New Roman" w:eastAsia="Times New Roman" w:hAnsi="Times New Roman" w:cs="Times New Roman"/>
            <w:i/>
            <w:iCs/>
            <w:sz w:val="24"/>
            <w:szCs w:val="24"/>
            <w:lang w:eastAsia="ru-RU"/>
          </w:rPr>
          <w:t>.В</w:t>
        </w:r>
        <w:proofErr w:type="gramEnd"/>
        <w:r w:rsidRPr="00D539F6">
          <w:rPr>
            <w:rFonts w:ascii="Times New Roman" w:eastAsia="Times New Roman" w:hAnsi="Times New Roman" w:cs="Times New Roman"/>
            <w:i/>
            <w:iCs/>
            <w:sz w:val="24"/>
            <w:szCs w:val="24"/>
            <w:lang w:eastAsia="ru-RU"/>
          </w:rPr>
          <w:t>ся друкована продукція, призначена для службового та ужиткового користування (бланки, форми, квитанції, квитки, посвідчення, дипломи тощо), що розповсюджується через державні підприємства, установи та організації, видається державною мовою</w:t>
        </w:r>
        <w:proofErr w:type="gramStart"/>
        <w:r w:rsidRPr="00D539F6">
          <w:rPr>
            <w:rFonts w:ascii="Times New Roman" w:eastAsia="Times New Roman" w:hAnsi="Times New Roman" w:cs="Times New Roman"/>
            <w:i/>
            <w:iCs/>
            <w:sz w:val="24"/>
            <w:szCs w:val="24"/>
            <w:lang w:eastAsia="ru-RU"/>
          </w:rPr>
          <w:t>.Д</w:t>
        </w:r>
        <w:proofErr w:type="gramEnd"/>
        <w:r w:rsidRPr="00D539F6">
          <w:rPr>
            <w:rFonts w:ascii="Times New Roman" w:eastAsia="Times New Roman" w:hAnsi="Times New Roman" w:cs="Times New Roman"/>
            <w:i/>
            <w:iCs/>
            <w:sz w:val="24"/>
            <w:szCs w:val="24"/>
            <w:lang w:eastAsia="ru-RU"/>
          </w:rPr>
          <w:t>ержава заохочує підготовку, виготовлення та розповсюдження друкованих видань державною мовою та мовами національних меншин, що проживають в Україні.Дотримання державної політики у видавничій справі забезпечують відповідні органи виконавчої влади".</w:t>
        </w:r>
      </w:ins>
    </w:p>
    <w:p w:rsidR="00D539F6" w:rsidRPr="00D539F6" w:rsidRDefault="00D539F6" w:rsidP="00DF6DF3">
      <w:pPr>
        <w:shd w:val="clear" w:color="auto" w:fill="FFFFFF"/>
        <w:spacing w:after="120" w:line="312" w:lineRule="atLeast"/>
        <w:ind w:firstLine="720"/>
        <w:jc w:val="both"/>
        <w:rPr>
          <w:ins w:id="52" w:author="Unknown"/>
          <w:rFonts w:ascii="Times New Roman" w:eastAsia="Times New Roman" w:hAnsi="Times New Roman" w:cs="Times New Roman"/>
          <w:sz w:val="24"/>
          <w:szCs w:val="24"/>
          <w:lang w:eastAsia="ru-RU"/>
        </w:rPr>
      </w:pPr>
      <w:ins w:id="53" w:author="Unknown">
        <w:r w:rsidRPr="00D539F6">
          <w:rPr>
            <w:rFonts w:ascii="Times New Roman" w:eastAsia="Times New Roman" w:hAnsi="Times New Roman" w:cs="Times New Roman"/>
            <w:sz w:val="24"/>
            <w:szCs w:val="24"/>
            <w:lang w:eastAsia="ru-RU"/>
          </w:rPr>
          <w:t xml:space="preserve">Варто відзначити, що останній з ухвалених Верховною Радою законів щодо регулювання сфери культури — "Про кінематографію" — взагалі не </w:t>
        </w:r>
        <w:proofErr w:type="gramStart"/>
        <w:r w:rsidRPr="00D539F6">
          <w:rPr>
            <w:rFonts w:ascii="Times New Roman" w:eastAsia="Times New Roman" w:hAnsi="Times New Roman" w:cs="Times New Roman"/>
            <w:sz w:val="24"/>
            <w:szCs w:val="24"/>
            <w:lang w:eastAsia="ru-RU"/>
          </w:rPr>
          <w:t>містить</w:t>
        </w:r>
        <w:proofErr w:type="gramEnd"/>
        <w:r w:rsidRPr="00D539F6">
          <w:rPr>
            <w:rFonts w:ascii="Times New Roman" w:eastAsia="Times New Roman" w:hAnsi="Times New Roman" w:cs="Times New Roman"/>
            <w:sz w:val="24"/>
            <w:szCs w:val="24"/>
            <w:lang w:eastAsia="ru-RU"/>
          </w:rPr>
          <w:t xml:space="preserve"> посилань на Закон "Про мови в Українській РСР", обмежуючись загальною декларацією: "Застосування мов у галузі кінематографії здійснюється відповідно до статті 10 Конституції України" (ст. 6). </w:t>
        </w:r>
        <w:proofErr w:type="gramStart"/>
        <w:r w:rsidRPr="00D539F6">
          <w:rPr>
            <w:rFonts w:ascii="Times New Roman" w:eastAsia="Times New Roman" w:hAnsi="Times New Roman" w:cs="Times New Roman"/>
            <w:sz w:val="24"/>
            <w:szCs w:val="24"/>
            <w:lang w:eastAsia="ru-RU"/>
          </w:rPr>
          <w:t xml:space="preserve">В принципі, ця стаття разом зі ст. 22 Закону, що встановлює квоту демонстрування національних фільмів у 30 відсотків національного екранного часу, могли б гарантувати відповідний статус державної мови на екранах — проте навряд чи ця </w:t>
        </w:r>
        <w:r w:rsidRPr="00D539F6">
          <w:rPr>
            <w:rFonts w:ascii="Times New Roman" w:eastAsia="Times New Roman" w:hAnsi="Times New Roman" w:cs="Times New Roman"/>
            <w:sz w:val="24"/>
            <w:szCs w:val="24"/>
            <w:lang w:eastAsia="ru-RU"/>
          </w:rPr>
          <w:lastRenderedPageBreak/>
          <w:t>вимога є на сьогодні здійсненною з огляду на реальний стан, в якому перебуває сьогодні національне кіновиробництво</w:t>
        </w:r>
        <w:proofErr w:type="gramEnd"/>
        <w:r w:rsidRPr="00D539F6">
          <w:rPr>
            <w:rFonts w:ascii="Times New Roman" w:eastAsia="Times New Roman" w:hAnsi="Times New Roman" w:cs="Times New Roman"/>
            <w:sz w:val="24"/>
            <w:szCs w:val="24"/>
            <w:lang w:eastAsia="ru-RU"/>
          </w:rPr>
          <w:t>.</w:t>
        </w:r>
      </w:ins>
    </w:p>
    <w:p w:rsidR="00D539F6" w:rsidRPr="00D539F6" w:rsidRDefault="00D539F6" w:rsidP="00DF6DF3">
      <w:pPr>
        <w:shd w:val="clear" w:color="auto" w:fill="FFFFFF"/>
        <w:spacing w:after="120" w:line="312" w:lineRule="atLeast"/>
        <w:ind w:firstLine="720"/>
        <w:jc w:val="both"/>
        <w:rPr>
          <w:ins w:id="54" w:author="Unknown"/>
          <w:rFonts w:ascii="Times New Roman" w:eastAsia="Times New Roman" w:hAnsi="Times New Roman" w:cs="Times New Roman"/>
          <w:sz w:val="24"/>
          <w:szCs w:val="24"/>
          <w:lang w:eastAsia="ru-RU"/>
        </w:rPr>
      </w:pPr>
      <w:ins w:id="55" w:author="Unknown">
        <w:r w:rsidRPr="00D539F6">
          <w:rPr>
            <w:rFonts w:ascii="Times New Roman" w:eastAsia="Times New Roman" w:hAnsi="Times New Roman" w:cs="Times New Roman"/>
            <w:sz w:val="24"/>
            <w:szCs w:val="24"/>
            <w:lang w:eastAsia="ru-RU"/>
          </w:rPr>
          <w:t>Нарешті, згідно з Законом "Про місцеве самоврядування в Україні" в редакції від 27 травня 1997 року (ст. 26, п.50) до виключного відання сесій сільських, селищних та міських рад належить: </w:t>
        </w:r>
        <w:r w:rsidRPr="00D539F6">
          <w:rPr>
            <w:rFonts w:ascii="Times New Roman" w:eastAsia="Times New Roman" w:hAnsi="Times New Roman" w:cs="Times New Roman"/>
            <w:i/>
            <w:iCs/>
            <w:sz w:val="24"/>
            <w:szCs w:val="24"/>
            <w:lang w:eastAsia="ru-RU"/>
          </w:rPr>
          <w:t xml:space="preserve">"вирішення відповідно до закону питання про мову (мови), якою користуються у </w:t>
        </w:r>
        <w:proofErr w:type="gramStart"/>
        <w:r w:rsidRPr="00D539F6">
          <w:rPr>
            <w:rFonts w:ascii="Times New Roman" w:eastAsia="Times New Roman" w:hAnsi="Times New Roman" w:cs="Times New Roman"/>
            <w:i/>
            <w:iCs/>
            <w:sz w:val="24"/>
            <w:szCs w:val="24"/>
            <w:lang w:eastAsia="ru-RU"/>
          </w:rPr>
          <w:t>своїй</w:t>
        </w:r>
        <w:proofErr w:type="gramEnd"/>
        <w:r w:rsidRPr="00D539F6">
          <w:rPr>
            <w:rFonts w:ascii="Times New Roman" w:eastAsia="Times New Roman" w:hAnsi="Times New Roman" w:cs="Times New Roman"/>
            <w:i/>
            <w:iCs/>
            <w:sz w:val="24"/>
            <w:szCs w:val="24"/>
            <w:lang w:eastAsia="ru-RU"/>
          </w:rPr>
          <w:t xml:space="preserve"> роботі рада, її виконавчий орган та яка використовується в офіційних оголошеннях".</w:t>
        </w:r>
      </w:ins>
    </w:p>
    <w:p w:rsidR="00D539F6" w:rsidRPr="00D539F6" w:rsidRDefault="00D539F6" w:rsidP="00DF6DF3">
      <w:pPr>
        <w:shd w:val="clear" w:color="auto" w:fill="FFFFFF"/>
        <w:spacing w:after="120" w:line="312" w:lineRule="atLeast"/>
        <w:ind w:firstLine="720"/>
        <w:jc w:val="both"/>
        <w:rPr>
          <w:ins w:id="56" w:author="Unknown"/>
          <w:rFonts w:ascii="Times New Roman" w:eastAsia="Times New Roman" w:hAnsi="Times New Roman" w:cs="Times New Roman"/>
          <w:sz w:val="24"/>
          <w:szCs w:val="24"/>
          <w:lang w:eastAsia="ru-RU"/>
        </w:rPr>
      </w:pPr>
      <w:ins w:id="57" w:author="Unknown">
        <w:r w:rsidRPr="00D539F6">
          <w:rPr>
            <w:rFonts w:ascii="Times New Roman" w:eastAsia="Times New Roman" w:hAnsi="Times New Roman" w:cs="Times New Roman"/>
            <w:sz w:val="24"/>
            <w:szCs w:val="24"/>
            <w:lang w:eastAsia="ru-RU"/>
          </w:rPr>
          <w:t>Прості</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 для дальшого утвердження статусу української мови відкриває Рішення Конституційного Суду України від 14 грудня 1999 року у справі щодо офіційного тлумачення статті 10 Конституції України стосовно застосування державної мови органами державної влади, органами місцевого самоврядування й використання її в навчальному процесі в навчальних закладах України. Це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ішення встановлює:</w:t>
        </w:r>
      </w:ins>
    </w:p>
    <w:p w:rsidR="00D539F6" w:rsidRPr="00D539F6" w:rsidRDefault="00D539F6" w:rsidP="00DF6DF3">
      <w:pPr>
        <w:shd w:val="clear" w:color="auto" w:fill="FFFFFF"/>
        <w:spacing w:after="120" w:line="312" w:lineRule="atLeast"/>
        <w:ind w:firstLine="720"/>
        <w:jc w:val="both"/>
        <w:rPr>
          <w:ins w:id="58" w:author="Unknown"/>
          <w:rFonts w:ascii="Times New Roman" w:eastAsia="Times New Roman" w:hAnsi="Times New Roman" w:cs="Times New Roman"/>
          <w:sz w:val="24"/>
          <w:szCs w:val="24"/>
          <w:lang w:eastAsia="ru-RU"/>
        </w:rPr>
      </w:pPr>
      <w:ins w:id="59" w:author="Unknown">
        <w:r w:rsidRPr="00D539F6">
          <w:rPr>
            <w:rFonts w:ascii="Times New Roman" w:eastAsia="Times New Roman" w:hAnsi="Times New Roman" w:cs="Times New Roman"/>
            <w:i/>
            <w:iCs/>
            <w:sz w:val="24"/>
            <w:szCs w:val="24"/>
            <w:lang w:eastAsia="ru-RU"/>
          </w:rPr>
          <w:t xml:space="preserve">" 1. </w:t>
        </w:r>
        <w:proofErr w:type="gramStart"/>
        <w:r w:rsidRPr="00D539F6">
          <w:rPr>
            <w:rFonts w:ascii="Times New Roman" w:eastAsia="Times New Roman" w:hAnsi="Times New Roman" w:cs="Times New Roman"/>
            <w:i/>
            <w:iCs/>
            <w:sz w:val="24"/>
            <w:szCs w:val="24"/>
            <w:lang w:eastAsia="ru-RU"/>
          </w:rPr>
          <w:t>Положення частини першої статті 10 Конституції України, згідно з яким "державною мовою в Україні є українська мова", необхідно розуміти так, що українська мова як державна є обов'язковим засобом спілкування на всій території України при здійсненні повноважень органами державної влади й органами місцевого самоврядування (мовою актів, роботи, діловодства</w:t>
        </w:r>
        <w:proofErr w:type="gramEnd"/>
        <w:r w:rsidRPr="00D539F6">
          <w:rPr>
            <w:rFonts w:ascii="Times New Roman" w:eastAsia="Times New Roman" w:hAnsi="Times New Roman" w:cs="Times New Roman"/>
            <w:i/>
            <w:iCs/>
            <w:sz w:val="24"/>
            <w:szCs w:val="24"/>
            <w:lang w:eastAsia="ru-RU"/>
          </w:rPr>
          <w:t xml:space="preserve">, документації тощо), а також у інших публічних сферах суспільного життя, які визначаються законом (частина </w:t>
        </w:r>
        <w:proofErr w:type="gramStart"/>
        <w:r w:rsidRPr="00D539F6">
          <w:rPr>
            <w:rFonts w:ascii="Times New Roman" w:eastAsia="Times New Roman" w:hAnsi="Times New Roman" w:cs="Times New Roman"/>
            <w:i/>
            <w:iCs/>
            <w:sz w:val="24"/>
            <w:szCs w:val="24"/>
            <w:lang w:eastAsia="ru-RU"/>
          </w:rPr>
          <w:t>п'ята</w:t>
        </w:r>
        <w:proofErr w:type="gramEnd"/>
        <w:r w:rsidRPr="00D539F6">
          <w:rPr>
            <w:rFonts w:ascii="Times New Roman" w:eastAsia="Times New Roman" w:hAnsi="Times New Roman" w:cs="Times New Roman"/>
            <w:i/>
            <w:iCs/>
            <w:sz w:val="24"/>
            <w:szCs w:val="24"/>
            <w:lang w:eastAsia="ru-RU"/>
          </w:rPr>
          <w:t xml:space="preserve"> статті 10 Конституції України).</w:t>
        </w:r>
      </w:ins>
    </w:p>
    <w:p w:rsidR="00D539F6" w:rsidRPr="00D539F6" w:rsidRDefault="00D539F6" w:rsidP="00DF6DF3">
      <w:pPr>
        <w:shd w:val="clear" w:color="auto" w:fill="FFFFFF"/>
        <w:spacing w:after="120" w:line="312" w:lineRule="atLeast"/>
        <w:ind w:firstLine="720"/>
        <w:jc w:val="both"/>
        <w:rPr>
          <w:ins w:id="60" w:author="Unknown"/>
          <w:rFonts w:ascii="Times New Roman" w:eastAsia="Times New Roman" w:hAnsi="Times New Roman" w:cs="Times New Roman"/>
          <w:sz w:val="24"/>
          <w:szCs w:val="24"/>
          <w:lang w:eastAsia="ru-RU"/>
        </w:rPr>
      </w:pPr>
      <w:ins w:id="61" w:author="Unknown">
        <w:r w:rsidRPr="00D539F6">
          <w:rPr>
            <w:rFonts w:ascii="Times New Roman" w:eastAsia="Times New Roman" w:hAnsi="Times New Roman" w:cs="Times New Roman"/>
            <w:i/>
            <w:iCs/>
            <w:sz w:val="24"/>
            <w:szCs w:val="24"/>
            <w:lang w:eastAsia="ru-RU"/>
          </w:rPr>
          <w:t xml:space="preserve">Поряд із </w:t>
        </w:r>
        <w:proofErr w:type="gramStart"/>
        <w:r w:rsidRPr="00D539F6">
          <w:rPr>
            <w:rFonts w:ascii="Times New Roman" w:eastAsia="Times New Roman" w:hAnsi="Times New Roman" w:cs="Times New Roman"/>
            <w:i/>
            <w:iCs/>
            <w:sz w:val="24"/>
            <w:szCs w:val="24"/>
            <w:lang w:eastAsia="ru-RU"/>
          </w:rPr>
          <w:t>державною</w:t>
        </w:r>
        <w:proofErr w:type="gramEnd"/>
        <w:r w:rsidRPr="00D539F6">
          <w:rPr>
            <w:rFonts w:ascii="Times New Roman" w:eastAsia="Times New Roman" w:hAnsi="Times New Roman" w:cs="Times New Roman"/>
            <w:i/>
            <w:iCs/>
            <w:sz w:val="24"/>
            <w:szCs w:val="24"/>
            <w:lang w:eastAsia="ru-RU"/>
          </w:rPr>
          <w:t xml:space="preserve"> мовою при здійсненні повноважень місцевими органами виконавчої влади, органами Автономної Республіки Крим та органами місцевого самоврядування можуть використовуватися російська та інші мови національних меншин у межах і в порядку, які визначаються законами України.</w:t>
        </w:r>
      </w:ins>
    </w:p>
    <w:p w:rsidR="00D539F6" w:rsidRPr="00D539F6" w:rsidRDefault="00D539F6" w:rsidP="00DF6DF3">
      <w:pPr>
        <w:shd w:val="clear" w:color="auto" w:fill="FFFFFF"/>
        <w:spacing w:after="120" w:line="312" w:lineRule="atLeast"/>
        <w:ind w:firstLine="720"/>
        <w:jc w:val="both"/>
        <w:rPr>
          <w:ins w:id="62" w:author="Unknown"/>
          <w:rFonts w:ascii="Times New Roman" w:eastAsia="Times New Roman" w:hAnsi="Times New Roman" w:cs="Times New Roman"/>
          <w:sz w:val="24"/>
          <w:szCs w:val="24"/>
          <w:lang w:eastAsia="ru-RU"/>
        </w:rPr>
      </w:pPr>
      <w:ins w:id="63" w:author="Unknown">
        <w:r w:rsidRPr="00D539F6">
          <w:rPr>
            <w:rFonts w:ascii="Times New Roman" w:eastAsia="Times New Roman" w:hAnsi="Times New Roman" w:cs="Times New Roman"/>
            <w:i/>
            <w:iCs/>
            <w:sz w:val="24"/>
            <w:szCs w:val="24"/>
            <w:lang w:eastAsia="ru-RU"/>
          </w:rPr>
          <w:t xml:space="preserve">2. </w:t>
        </w:r>
        <w:proofErr w:type="gramStart"/>
        <w:r w:rsidRPr="00D539F6">
          <w:rPr>
            <w:rFonts w:ascii="Times New Roman" w:eastAsia="Times New Roman" w:hAnsi="Times New Roman" w:cs="Times New Roman"/>
            <w:i/>
            <w:iCs/>
            <w:sz w:val="24"/>
            <w:szCs w:val="24"/>
            <w:lang w:eastAsia="ru-RU"/>
          </w:rPr>
          <w:t>Виходячи з положення статті 10 Конституції України й законів України про гарантії використання мов в Україні, в тому числі в навчальному процесі, мовою навчання в дошкільних, загальних середніх, професійно-технічних та вищих державних та комунальних навчальних закладів є українська мова.</w:t>
        </w:r>
        <w:proofErr w:type="gramEnd"/>
      </w:ins>
    </w:p>
    <w:p w:rsidR="00D539F6" w:rsidRPr="00D539F6" w:rsidRDefault="00D539F6" w:rsidP="00DF6DF3">
      <w:pPr>
        <w:shd w:val="clear" w:color="auto" w:fill="FFFFFF"/>
        <w:spacing w:after="120" w:line="312" w:lineRule="atLeast"/>
        <w:ind w:firstLine="720"/>
        <w:jc w:val="both"/>
        <w:rPr>
          <w:ins w:id="64" w:author="Unknown"/>
          <w:rFonts w:ascii="Times New Roman" w:eastAsia="Times New Roman" w:hAnsi="Times New Roman" w:cs="Times New Roman"/>
          <w:sz w:val="24"/>
          <w:szCs w:val="24"/>
          <w:lang w:eastAsia="ru-RU"/>
        </w:rPr>
      </w:pPr>
      <w:ins w:id="65" w:author="Unknown">
        <w:r w:rsidRPr="00D539F6">
          <w:rPr>
            <w:rFonts w:ascii="Times New Roman" w:eastAsia="Times New Roman" w:hAnsi="Times New Roman" w:cs="Times New Roman"/>
            <w:i/>
            <w:iCs/>
            <w:sz w:val="24"/>
            <w:szCs w:val="24"/>
            <w:lang w:eastAsia="ru-RU"/>
          </w:rPr>
          <w:lastRenderedPageBreak/>
          <w:t xml:space="preserve">У державних та комунальних навчальних закладах поряд із </w:t>
        </w:r>
        <w:proofErr w:type="gramStart"/>
        <w:r w:rsidRPr="00D539F6">
          <w:rPr>
            <w:rFonts w:ascii="Times New Roman" w:eastAsia="Times New Roman" w:hAnsi="Times New Roman" w:cs="Times New Roman"/>
            <w:i/>
            <w:iCs/>
            <w:sz w:val="24"/>
            <w:szCs w:val="24"/>
            <w:lang w:eastAsia="ru-RU"/>
          </w:rPr>
          <w:t>державною</w:t>
        </w:r>
        <w:proofErr w:type="gramEnd"/>
        <w:r w:rsidRPr="00D539F6">
          <w:rPr>
            <w:rFonts w:ascii="Times New Roman" w:eastAsia="Times New Roman" w:hAnsi="Times New Roman" w:cs="Times New Roman"/>
            <w:i/>
            <w:iCs/>
            <w:sz w:val="24"/>
            <w:szCs w:val="24"/>
            <w:lang w:eastAsia="ru-RU"/>
          </w:rPr>
          <w:t xml:space="preserve"> мовою згідно з положеннями Конституції України, зокрема, частини п'ятої статті 53, і законів України, в навчальному процесі можуть застосовуватися й вивчатися мови національних меншин.</w:t>
        </w:r>
      </w:ins>
    </w:p>
    <w:p w:rsidR="00D539F6" w:rsidRPr="00D539F6" w:rsidRDefault="00D539F6" w:rsidP="00DF6DF3">
      <w:pPr>
        <w:shd w:val="clear" w:color="auto" w:fill="FFFFFF"/>
        <w:spacing w:after="120" w:line="312" w:lineRule="atLeast"/>
        <w:ind w:firstLine="720"/>
        <w:jc w:val="both"/>
        <w:rPr>
          <w:ins w:id="66" w:author="Unknown"/>
          <w:rFonts w:ascii="Times New Roman" w:eastAsia="Times New Roman" w:hAnsi="Times New Roman" w:cs="Times New Roman"/>
          <w:sz w:val="24"/>
          <w:szCs w:val="24"/>
          <w:lang w:eastAsia="ru-RU"/>
        </w:rPr>
      </w:pPr>
      <w:ins w:id="67" w:author="Unknown">
        <w:r w:rsidRPr="00D539F6">
          <w:rPr>
            <w:rFonts w:ascii="Times New Roman" w:eastAsia="Times New Roman" w:hAnsi="Times New Roman" w:cs="Times New Roman"/>
            <w:i/>
            <w:iCs/>
            <w:sz w:val="24"/>
            <w:szCs w:val="24"/>
            <w:lang w:eastAsia="ru-RU"/>
          </w:rPr>
          <w:t xml:space="preserve">3. </w:t>
        </w:r>
        <w:proofErr w:type="gramStart"/>
        <w:r w:rsidRPr="00D539F6">
          <w:rPr>
            <w:rFonts w:ascii="Times New Roman" w:eastAsia="Times New Roman" w:hAnsi="Times New Roman" w:cs="Times New Roman"/>
            <w:i/>
            <w:iCs/>
            <w:sz w:val="24"/>
            <w:szCs w:val="24"/>
            <w:lang w:eastAsia="ru-RU"/>
          </w:rPr>
          <w:t>Р</w:t>
        </w:r>
        <w:proofErr w:type="gramEnd"/>
        <w:r w:rsidRPr="00D539F6">
          <w:rPr>
            <w:rFonts w:ascii="Times New Roman" w:eastAsia="Times New Roman" w:hAnsi="Times New Roman" w:cs="Times New Roman"/>
            <w:i/>
            <w:iCs/>
            <w:sz w:val="24"/>
            <w:szCs w:val="24"/>
            <w:lang w:eastAsia="ru-RU"/>
          </w:rPr>
          <w:t>ішення Конституційного Суду України є обов'язковим для виконання на території України, остаточним і оскарженню не підлягає".</w:t>
        </w:r>
      </w:ins>
    </w:p>
    <w:p w:rsidR="00D539F6" w:rsidRPr="00D539F6" w:rsidRDefault="00D539F6" w:rsidP="00DF6DF3">
      <w:pPr>
        <w:shd w:val="clear" w:color="auto" w:fill="FFFFFF"/>
        <w:spacing w:after="120" w:line="312" w:lineRule="atLeast"/>
        <w:ind w:firstLine="720"/>
        <w:jc w:val="both"/>
        <w:rPr>
          <w:ins w:id="68" w:author="Unknown"/>
          <w:rFonts w:ascii="Times New Roman" w:eastAsia="Times New Roman" w:hAnsi="Times New Roman" w:cs="Times New Roman"/>
          <w:sz w:val="24"/>
          <w:szCs w:val="24"/>
          <w:lang w:eastAsia="ru-RU"/>
        </w:rPr>
      </w:pPr>
      <w:ins w:id="69" w:author="Unknown">
        <w:r w:rsidRPr="00D539F6">
          <w:rPr>
            <w:rFonts w:ascii="Times New Roman" w:eastAsia="Times New Roman" w:hAnsi="Times New Roman" w:cs="Times New Roman"/>
            <w:sz w:val="24"/>
            <w:szCs w:val="24"/>
            <w:lang w:eastAsia="ru-RU"/>
          </w:rPr>
          <w:t xml:space="preserve">Принагідно відзначу — це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ішення Конституційного суду викликало надзвичайно жорстку за тональністю ноту МЗС РФ від 28 січня 2000 року. Нею вказано, що </w:t>
        </w:r>
        <w:r w:rsidRPr="00D539F6">
          <w:rPr>
            <w:rFonts w:ascii="Times New Roman" w:eastAsia="Times New Roman" w:hAnsi="Times New Roman" w:cs="Times New Roman"/>
            <w:i/>
            <w:iCs/>
            <w:sz w:val="24"/>
            <w:szCs w:val="24"/>
            <w:lang w:eastAsia="ru-RU"/>
          </w:rPr>
          <w:t xml:space="preserve">"у Російської Сторони викликає серйозну стурбованість дальше посилення </w:t>
        </w:r>
        <w:proofErr w:type="gramStart"/>
        <w:r w:rsidRPr="00D539F6">
          <w:rPr>
            <w:rFonts w:ascii="Times New Roman" w:eastAsia="Times New Roman" w:hAnsi="Times New Roman" w:cs="Times New Roman"/>
            <w:i/>
            <w:iCs/>
            <w:sz w:val="24"/>
            <w:szCs w:val="24"/>
            <w:lang w:eastAsia="ru-RU"/>
          </w:rPr>
          <w:t>адм</w:t>
        </w:r>
        <w:proofErr w:type="gramEnd"/>
        <w:r w:rsidRPr="00D539F6">
          <w:rPr>
            <w:rFonts w:ascii="Times New Roman" w:eastAsia="Times New Roman" w:hAnsi="Times New Roman" w:cs="Times New Roman"/>
            <w:i/>
            <w:iCs/>
            <w:sz w:val="24"/>
            <w:szCs w:val="24"/>
            <w:lang w:eastAsia="ru-RU"/>
          </w:rPr>
          <w:t>іністративних та інших заходів, які застосовують в Україні проти збереження й розвитку російської мови”. </w:t>
        </w:r>
        <w:r w:rsidRPr="00D539F6">
          <w:rPr>
            <w:rFonts w:ascii="Times New Roman" w:eastAsia="Times New Roman" w:hAnsi="Times New Roman" w:cs="Times New Roman"/>
            <w:sz w:val="24"/>
            <w:szCs w:val="24"/>
            <w:lang w:eastAsia="ru-RU"/>
          </w:rPr>
          <w:t xml:space="preserve">Ця нота викликала низку обурливих заяв з боку політичних партій державницького спрямування. Відреагувала на </w:t>
        </w:r>
        <w:proofErr w:type="gramStart"/>
        <w:r w:rsidRPr="00D539F6">
          <w:rPr>
            <w:rFonts w:ascii="Times New Roman" w:eastAsia="Times New Roman" w:hAnsi="Times New Roman" w:cs="Times New Roman"/>
            <w:sz w:val="24"/>
            <w:szCs w:val="24"/>
            <w:lang w:eastAsia="ru-RU"/>
          </w:rPr>
          <w:t>неї й</w:t>
        </w:r>
        <w:proofErr w:type="gramEnd"/>
        <w:r w:rsidRPr="00D539F6">
          <w:rPr>
            <w:rFonts w:ascii="Times New Roman" w:eastAsia="Times New Roman" w:hAnsi="Times New Roman" w:cs="Times New Roman"/>
            <w:sz w:val="24"/>
            <w:szCs w:val="24"/>
            <w:lang w:eastAsia="ru-RU"/>
          </w:rPr>
          <w:t xml:space="preserve"> УНП "СОБОР". У Заяві Президії Центральної Ради партії рішуче заперечується проти того, що "Органи влади та посадові особи</w:t>
        </w:r>
        <w:proofErr w:type="gramStart"/>
        <w:r w:rsidRPr="00D539F6">
          <w:rPr>
            <w:rFonts w:ascii="Times New Roman" w:eastAsia="Times New Roman" w:hAnsi="Times New Roman" w:cs="Times New Roman"/>
            <w:sz w:val="24"/>
            <w:szCs w:val="24"/>
            <w:lang w:eastAsia="ru-RU"/>
          </w:rPr>
          <w:t xml:space="preserve"> Р</w:t>
        </w:r>
        <w:proofErr w:type="gramEnd"/>
        <w:r w:rsidRPr="00D539F6">
          <w:rPr>
            <w:rFonts w:ascii="Times New Roman" w:eastAsia="Times New Roman" w:hAnsi="Times New Roman" w:cs="Times New Roman"/>
            <w:sz w:val="24"/>
            <w:szCs w:val="24"/>
            <w:lang w:eastAsia="ru-RU"/>
          </w:rPr>
          <w:t>осійської Федерації, російські ЗМІ в неприпустимих за тональністю заявах намагалися втручатися у внутрішні справи України, зокрема, спонукали нашу державу ревізувати свою мовну й оборонну політику". 12 лютого на ноту відреагувала й МЗС України, в якій звинувачення російської сторони на фактах кваліфіковано як необґрунтовані, а натомість звертається увага на </w:t>
        </w:r>
        <w:r w:rsidRPr="00D539F6">
          <w:rPr>
            <w:rFonts w:ascii="Times New Roman" w:eastAsia="Times New Roman" w:hAnsi="Times New Roman" w:cs="Times New Roman"/>
            <w:i/>
            <w:iCs/>
            <w:sz w:val="24"/>
            <w:szCs w:val="24"/>
            <w:lang w:eastAsia="ru-RU"/>
          </w:rPr>
          <w:t>"складну мовну ситуацію, в якій перебуває українська діаспора в РФ"</w:t>
        </w:r>
        <w:proofErr w:type="gramStart"/>
        <w:r w:rsidRPr="00D539F6">
          <w:rPr>
            <w:rFonts w:ascii="Times New Roman" w:eastAsia="Times New Roman" w:hAnsi="Times New Roman" w:cs="Times New Roman"/>
            <w:i/>
            <w:iCs/>
            <w:sz w:val="24"/>
            <w:szCs w:val="24"/>
            <w:lang w:eastAsia="ru-RU"/>
          </w:rPr>
          <w:t>.</w:t>
        </w:r>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роте показово й дуже небезпечно, що російську офіційну позицію повністю підтримали нечисленні, але галасливі організації, які прагнуть сьогодні виступати від імені всіх етнічних росіян України.</w:t>
        </w:r>
      </w:ins>
    </w:p>
    <w:p w:rsidR="00D539F6" w:rsidRPr="00D539F6" w:rsidRDefault="00D539F6" w:rsidP="00DF6DF3">
      <w:pPr>
        <w:shd w:val="clear" w:color="auto" w:fill="FFFFFF"/>
        <w:spacing w:after="120" w:line="312" w:lineRule="atLeast"/>
        <w:ind w:firstLine="720"/>
        <w:jc w:val="both"/>
        <w:rPr>
          <w:ins w:id="70" w:author="Unknown"/>
          <w:rFonts w:ascii="Times New Roman" w:eastAsia="Times New Roman" w:hAnsi="Times New Roman" w:cs="Times New Roman"/>
          <w:sz w:val="24"/>
          <w:szCs w:val="24"/>
          <w:lang w:eastAsia="ru-RU"/>
        </w:rPr>
      </w:pPr>
      <w:ins w:id="71" w:author="Unknown">
        <w:r w:rsidRPr="00D539F6">
          <w:rPr>
            <w:rFonts w:ascii="Times New Roman" w:eastAsia="Times New Roman" w:hAnsi="Times New Roman" w:cs="Times New Roman"/>
            <w:sz w:val="24"/>
            <w:szCs w:val="24"/>
            <w:lang w:eastAsia="ru-RU"/>
          </w:rPr>
          <w:t xml:space="preserve">Не можу проминути тут ще однієї обставини, суттєвої для дальшого формування мовної політики України. Як уже говорилося, 24 грудня 1999 року Верховна Рада ухвалила Закон України "Про ратифікацію Європейської хартії регіональних мов чи мов меншин". Закон створює особливий статус для мов таких національностей: росіян, євреїв, білорусів, молдаван, румунів, кримських татар, болгар, поляків, угорців, греків, німців, гагаузів, словаків. Причому в разі, якщо число осіб, які належать до вказаних </w:t>
        </w:r>
        <w:r w:rsidRPr="00D539F6">
          <w:rPr>
            <w:rFonts w:ascii="Times New Roman" w:eastAsia="Times New Roman" w:hAnsi="Times New Roman" w:cs="Times New Roman"/>
            <w:sz w:val="24"/>
            <w:szCs w:val="24"/>
            <w:lang w:eastAsia="ru-RU"/>
          </w:rPr>
          <w:lastRenderedPageBreak/>
          <w:t xml:space="preserve">національностей, перевищує в межах певної </w:t>
        </w:r>
        <w:proofErr w:type="gramStart"/>
        <w:r w:rsidRPr="00D539F6">
          <w:rPr>
            <w:rFonts w:ascii="Times New Roman" w:eastAsia="Times New Roman" w:hAnsi="Times New Roman" w:cs="Times New Roman"/>
            <w:sz w:val="24"/>
            <w:szCs w:val="24"/>
            <w:lang w:eastAsia="ru-RU"/>
          </w:rPr>
          <w:t>адм</w:t>
        </w:r>
        <w:proofErr w:type="gramEnd"/>
        <w:r w:rsidRPr="00D539F6">
          <w:rPr>
            <w:rFonts w:ascii="Times New Roman" w:eastAsia="Times New Roman" w:hAnsi="Times New Roman" w:cs="Times New Roman"/>
            <w:sz w:val="24"/>
            <w:szCs w:val="24"/>
            <w:lang w:eastAsia="ru-RU"/>
          </w:rPr>
          <w:t>іністративно-територіальної одиниці 20 відсотків, ця мова де-факто отримує в межах цієї одиниці статус офіційної.</w:t>
        </w:r>
      </w:ins>
    </w:p>
    <w:p w:rsidR="00D539F6" w:rsidRPr="00D539F6" w:rsidRDefault="00D539F6" w:rsidP="00DF6DF3">
      <w:pPr>
        <w:shd w:val="clear" w:color="auto" w:fill="FFFFFF"/>
        <w:spacing w:after="120" w:line="312" w:lineRule="atLeast"/>
        <w:ind w:firstLine="720"/>
        <w:jc w:val="both"/>
        <w:rPr>
          <w:ins w:id="72" w:author="Unknown"/>
          <w:rFonts w:ascii="Times New Roman" w:eastAsia="Times New Roman" w:hAnsi="Times New Roman" w:cs="Times New Roman"/>
          <w:sz w:val="24"/>
          <w:szCs w:val="24"/>
          <w:lang w:eastAsia="ru-RU"/>
        </w:rPr>
      </w:pPr>
      <w:ins w:id="73" w:author="Unknown">
        <w:r w:rsidRPr="00D539F6">
          <w:rPr>
            <w:rFonts w:ascii="Times New Roman" w:eastAsia="Times New Roman" w:hAnsi="Times New Roman" w:cs="Times New Roman"/>
            <w:sz w:val="24"/>
            <w:szCs w:val="24"/>
            <w:lang w:eastAsia="ru-RU"/>
          </w:rPr>
          <w:t xml:space="preserve">Зауважимо — остання норма не є нормою самої Хартії, а була виписана власне українськими законодавцями. Причому нечіткість її формулювання дозволяє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ізнотлумачення: чи йдеться про 20 % представників саме національної меншини (в цьому разі російська мова отримує привілейований статус в областях сходу й півдня), чи йдеться про 20 % тих, хто говорять цією мовою (тоді російська мова отримує статус регіональної офіційної практично в усій Україні, за винятком хі</w:t>
        </w:r>
        <w:proofErr w:type="gramStart"/>
        <w:r w:rsidRPr="00D539F6">
          <w:rPr>
            <w:rFonts w:ascii="Times New Roman" w:eastAsia="Times New Roman" w:hAnsi="Times New Roman" w:cs="Times New Roman"/>
            <w:sz w:val="24"/>
            <w:szCs w:val="24"/>
            <w:lang w:eastAsia="ru-RU"/>
          </w:rPr>
          <w:t>ба</w:t>
        </w:r>
        <w:proofErr w:type="gramEnd"/>
        <w:r w:rsidRPr="00D539F6">
          <w:rPr>
            <w:rFonts w:ascii="Times New Roman" w:eastAsia="Times New Roman" w:hAnsi="Times New Roman" w:cs="Times New Roman"/>
            <w:sz w:val="24"/>
            <w:szCs w:val="24"/>
            <w:lang w:eastAsia="ru-RU"/>
          </w:rPr>
          <w:t xml:space="preserve"> що Галичини).</w:t>
        </w:r>
      </w:ins>
    </w:p>
    <w:p w:rsidR="00D539F6" w:rsidRPr="00D539F6" w:rsidRDefault="00D539F6" w:rsidP="00DF6DF3">
      <w:pPr>
        <w:shd w:val="clear" w:color="auto" w:fill="FFFFFF"/>
        <w:spacing w:after="120" w:line="312" w:lineRule="atLeast"/>
        <w:ind w:firstLine="720"/>
        <w:jc w:val="both"/>
        <w:rPr>
          <w:ins w:id="74" w:author="Unknown"/>
          <w:rFonts w:ascii="Times New Roman" w:eastAsia="Times New Roman" w:hAnsi="Times New Roman" w:cs="Times New Roman"/>
          <w:sz w:val="24"/>
          <w:szCs w:val="24"/>
          <w:lang w:eastAsia="ru-RU"/>
        </w:rPr>
      </w:pPr>
      <w:proofErr w:type="gramStart"/>
      <w:ins w:id="75" w:author="Unknown">
        <w:r w:rsidRPr="00D539F6">
          <w:rPr>
            <w:rFonts w:ascii="Times New Roman" w:eastAsia="Times New Roman" w:hAnsi="Times New Roman" w:cs="Times New Roman"/>
            <w:sz w:val="24"/>
            <w:szCs w:val="24"/>
            <w:lang w:eastAsia="ru-RU"/>
          </w:rPr>
          <w:t>Зрозуміло, що ця норма викликала протести серед державницьких партій та організацій — на жаль, запізнілі. Слід визнати, що ці партії та організації просто "проґавили" момент ратифікації Хартії в Верховній Раді. Нагадаю — Хартію було ратифіковано за день до створення УНП "СОБОР", то ж ми, як організована політична</w:t>
        </w:r>
        <w:proofErr w:type="gramEnd"/>
        <w:r w:rsidRPr="00D539F6">
          <w:rPr>
            <w:rFonts w:ascii="Times New Roman" w:eastAsia="Times New Roman" w:hAnsi="Times New Roman" w:cs="Times New Roman"/>
            <w:sz w:val="24"/>
            <w:szCs w:val="24"/>
            <w:lang w:eastAsia="ru-RU"/>
          </w:rPr>
          <w:t xml:space="preserve"> сила, вплинути на перебіг подій ще не могли.</w:t>
        </w:r>
      </w:ins>
    </w:p>
    <w:p w:rsidR="00D539F6" w:rsidRPr="00D539F6" w:rsidRDefault="00D539F6" w:rsidP="00DF6DF3">
      <w:pPr>
        <w:shd w:val="clear" w:color="auto" w:fill="FFFFFF"/>
        <w:spacing w:after="120" w:line="312" w:lineRule="atLeast"/>
        <w:ind w:firstLine="720"/>
        <w:jc w:val="both"/>
        <w:rPr>
          <w:ins w:id="76" w:author="Unknown"/>
          <w:rFonts w:ascii="Times New Roman" w:eastAsia="Times New Roman" w:hAnsi="Times New Roman" w:cs="Times New Roman"/>
          <w:sz w:val="24"/>
          <w:szCs w:val="24"/>
          <w:lang w:eastAsia="ru-RU"/>
        </w:rPr>
      </w:pPr>
      <w:ins w:id="77" w:author="Unknown">
        <w:r w:rsidRPr="00D539F6">
          <w:rPr>
            <w:rFonts w:ascii="Times New Roman" w:eastAsia="Times New Roman" w:hAnsi="Times New Roman" w:cs="Times New Roman"/>
            <w:sz w:val="24"/>
            <w:szCs w:val="24"/>
            <w:lang w:eastAsia="ru-RU"/>
          </w:rPr>
          <w:t xml:space="preserve">Ще одного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ідводного каменя закладено в пункт 5 Закону, який проголошує: </w:t>
        </w:r>
        <w:r w:rsidRPr="00D539F6">
          <w:rPr>
            <w:rFonts w:ascii="Times New Roman" w:eastAsia="Times New Roman" w:hAnsi="Times New Roman" w:cs="Times New Roman"/>
            <w:i/>
            <w:iCs/>
            <w:sz w:val="24"/>
            <w:szCs w:val="24"/>
            <w:lang w:eastAsia="ru-RU"/>
          </w:rPr>
          <w:t>"при</w:t>
        </w:r>
        <w:r w:rsidRPr="00D539F6">
          <w:rPr>
            <w:rFonts w:ascii="Times New Roman" w:eastAsia="Times New Roman" w:hAnsi="Times New Roman" w:cs="Times New Roman"/>
            <w:sz w:val="24"/>
            <w:szCs w:val="24"/>
            <w:lang w:eastAsia="ru-RU"/>
          </w:rPr>
          <w:t> </w:t>
        </w:r>
        <w:r w:rsidRPr="00D539F6">
          <w:rPr>
            <w:rFonts w:ascii="Times New Roman" w:eastAsia="Times New Roman" w:hAnsi="Times New Roman" w:cs="Times New Roman"/>
            <w:i/>
            <w:iCs/>
            <w:sz w:val="24"/>
            <w:szCs w:val="24"/>
            <w:lang w:eastAsia="ru-RU"/>
          </w:rPr>
          <w:t>застосуванні положень Хартії не допускається скорочення мережі освітніх, культурних та інших закладів, в функціонуванні яких використовуються мови національних меншин”.</w:t>
        </w:r>
        <w:r w:rsidRPr="00D539F6">
          <w:rPr>
            <w:rFonts w:ascii="Times New Roman" w:eastAsia="Times New Roman" w:hAnsi="Times New Roman" w:cs="Times New Roman"/>
            <w:sz w:val="24"/>
            <w:szCs w:val="24"/>
            <w:lang w:eastAsia="ru-RU"/>
          </w:rPr>
          <w:t>Нечіткість цього формулювання, покликаного начебто захистити мовно-культурні потреби меншин, на практиці може використовуватися проти дальшого розширення мережі україномовної середньої освіти.</w:t>
        </w:r>
      </w:ins>
    </w:p>
    <w:p w:rsidR="00D539F6" w:rsidRPr="00D539F6" w:rsidRDefault="00D539F6" w:rsidP="00DF6DF3">
      <w:pPr>
        <w:shd w:val="clear" w:color="auto" w:fill="FFFFFF"/>
        <w:spacing w:after="120" w:line="312" w:lineRule="atLeast"/>
        <w:ind w:firstLine="720"/>
        <w:jc w:val="both"/>
        <w:rPr>
          <w:ins w:id="78" w:author="Unknown"/>
          <w:rFonts w:ascii="Times New Roman" w:eastAsia="Times New Roman" w:hAnsi="Times New Roman" w:cs="Times New Roman"/>
          <w:sz w:val="24"/>
          <w:szCs w:val="24"/>
          <w:lang w:eastAsia="ru-RU"/>
        </w:rPr>
      </w:pPr>
      <w:ins w:id="79" w:author="Unknown">
        <w:r w:rsidRPr="00D539F6">
          <w:rPr>
            <w:rFonts w:ascii="Times New Roman" w:eastAsia="Times New Roman" w:hAnsi="Times New Roman" w:cs="Times New Roman"/>
            <w:sz w:val="24"/>
            <w:szCs w:val="24"/>
            <w:lang w:eastAsia="ru-RU"/>
          </w:rPr>
          <w:t xml:space="preserve">Відтак треба, не виступаючи проти Хартії як такої й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ідтримуючи її положення, скеровані на захист культурної і мовної самобутності меншин, водночас у перспективі наполягатиме на перегляді норм вказаного закону з метою приведення їх у відповідність до рішення Конституційного Суду України від 14 грудня 1999 року.</w:t>
        </w:r>
      </w:ins>
    </w:p>
    <w:p w:rsidR="00D539F6" w:rsidRPr="00D539F6" w:rsidRDefault="00D539F6" w:rsidP="00DF6DF3">
      <w:pPr>
        <w:shd w:val="clear" w:color="auto" w:fill="FFFFFF"/>
        <w:spacing w:after="120" w:line="312" w:lineRule="atLeast"/>
        <w:ind w:firstLine="720"/>
        <w:jc w:val="both"/>
        <w:rPr>
          <w:ins w:id="80" w:author="Unknown"/>
          <w:rFonts w:ascii="Times New Roman" w:eastAsia="Times New Roman" w:hAnsi="Times New Roman" w:cs="Times New Roman"/>
          <w:sz w:val="24"/>
          <w:szCs w:val="24"/>
          <w:lang w:eastAsia="ru-RU"/>
        </w:rPr>
      </w:pPr>
      <w:ins w:id="81" w:author="Unknown">
        <w:r w:rsidRPr="00D539F6">
          <w:rPr>
            <w:rFonts w:ascii="Times New Roman" w:eastAsia="Times New Roman" w:hAnsi="Times New Roman" w:cs="Times New Roman"/>
            <w:sz w:val="24"/>
            <w:szCs w:val="24"/>
            <w:lang w:eastAsia="ru-RU"/>
          </w:rPr>
          <w:t xml:space="preserve">На завершення цього розділу відзначимо ще одну суттєву обставину. Знаменно, що досі держава майже не робила спроб сприяти розширенню сфери вживання української мови суто економічними, не-адміністративними методами. Чи не єдиний виняток було зроблено в пункті 1 статті 5 Закону "Про оподаткування доходів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 xml:space="preserve">ідприємств та </w:t>
        </w:r>
        <w:r w:rsidRPr="00D539F6">
          <w:rPr>
            <w:rFonts w:ascii="Times New Roman" w:eastAsia="Times New Roman" w:hAnsi="Times New Roman" w:cs="Times New Roman"/>
            <w:sz w:val="24"/>
            <w:szCs w:val="24"/>
            <w:lang w:eastAsia="ru-RU"/>
          </w:rPr>
          <w:lastRenderedPageBreak/>
          <w:t>організацій" у редакції від 21 лютого 1992 року, де, серед іншого, звільнялися від сплати податків "доходи видавництв, що здійснюють випуск літератури українською мовою та малотиражних видань мовами національних меншин, якщо ця література становить не менше 70 процентів загального обсягу їхнього виробництва". Проте цю норму було скасовано вже з 1 січня 1993 року Декретом Кабінету Міні</w:t>
        </w:r>
        <w:proofErr w:type="gramStart"/>
        <w:r w:rsidRPr="00D539F6">
          <w:rPr>
            <w:rFonts w:ascii="Times New Roman" w:eastAsia="Times New Roman" w:hAnsi="Times New Roman" w:cs="Times New Roman"/>
            <w:sz w:val="24"/>
            <w:szCs w:val="24"/>
            <w:lang w:eastAsia="ru-RU"/>
          </w:rPr>
          <w:t>стр</w:t>
        </w:r>
        <w:proofErr w:type="gramEnd"/>
        <w:r w:rsidRPr="00D539F6">
          <w:rPr>
            <w:rFonts w:ascii="Times New Roman" w:eastAsia="Times New Roman" w:hAnsi="Times New Roman" w:cs="Times New Roman"/>
            <w:sz w:val="24"/>
            <w:szCs w:val="24"/>
            <w:lang w:eastAsia="ru-RU"/>
          </w:rPr>
          <w:t xml:space="preserve">ів "Про податок на прибуток підприємств і організацій" від 26 грудня 1992 року (декрет підписав тодішній прем'єр Л.Кучма "з подачі" тодішнього віце-прем'єра В.Пинзеника). Подальші спроби запровадити подібні заходи на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ідтримку українського книговидання й періодики неодмінно торпедувалася "лівими" в Верховній Раді.</w:t>
        </w:r>
      </w:ins>
    </w:p>
    <w:p w:rsidR="00D539F6" w:rsidRPr="00D539F6" w:rsidRDefault="00D539F6" w:rsidP="00DF6DF3">
      <w:pPr>
        <w:shd w:val="clear" w:color="auto" w:fill="FFFFFF"/>
        <w:spacing w:after="120" w:line="312" w:lineRule="atLeast"/>
        <w:ind w:firstLine="720"/>
        <w:jc w:val="both"/>
        <w:rPr>
          <w:ins w:id="82" w:author="Unknown"/>
          <w:rFonts w:ascii="Times New Roman" w:eastAsia="Times New Roman" w:hAnsi="Times New Roman" w:cs="Times New Roman"/>
          <w:sz w:val="24"/>
          <w:szCs w:val="24"/>
          <w:lang w:eastAsia="ru-RU"/>
        </w:rPr>
      </w:pPr>
      <w:ins w:id="83" w:author="Unknown">
        <w:r w:rsidRPr="00D539F6">
          <w:rPr>
            <w:rFonts w:ascii="Times New Roman" w:eastAsia="Times New Roman" w:hAnsi="Times New Roman" w:cs="Times New Roman"/>
            <w:sz w:val="24"/>
            <w:szCs w:val="24"/>
            <w:lang w:eastAsia="ru-RU"/>
          </w:rPr>
          <w:t xml:space="preserve">Досягнений у жовтні 1989 року "мовний компроміс" до певного етапу демонстрував </w:t>
        </w:r>
        <w:proofErr w:type="gramStart"/>
        <w:r w:rsidRPr="00D539F6">
          <w:rPr>
            <w:rFonts w:ascii="Times New Roman" w:eastAsia="Times New Roman" w:hAnsi="Times New Roman" w:cs="Times New Roman"/>
            <w:sz w:val="24"/>
            <w:szCs w:val="24"/>
            <w:lang w:eastAsia="ru-RU"/>
          </w:rPr>
          <w:t>свою</w:t>
        </w:r>
        <w:proofErr w:type="gramEnd"/>
        <w:r w:rsidRPr="00D539F6">
          <w:rPr>
            <w:rFonts w:ascii="Times New Roman" w:eastAsia="Times New Roman" w:hAnsi="Times New Roman" w:cs="Times New Roman"/>
            <w:sz w:val="24"/>
            <w:szCs w:val="24"/>
            <w:lang w:eastAsia="ru-RU"/>
          </w:rPr>
          <w:t xml:space="preserve"> дієвість. "М'яке" мовне законодавство (суттє</w:t>
        </w:r>
        <w:proofErr w:type="gramStart"/>
        <w:r w:rsidRPr="00D539F6">
          <w:rPr>
            <w:rFonts w:ascii="Times New Roman" w:eastAsia="Times New Roman" w:hAnsi="Times New Roman" w:cs="Times New Roman"/>
            <w:sz w:val="24"/>
            <w:szCs w:val="24"/>
            <w:lang w:eastAsia="ru-RU"/>
          </w:rPr>
          <w:t>во</w:t>
        </w:r>
        <w:proofErr w:type="gramEnd"/>
        <w:r w:rsidRPr="00D539F6">
          <w:rPr>
            <w:rFonts w:ascii="Times New Roman" w:eastAsia="Times New Roman" w:hAnsi="Times New Roman" w:cs="Times New Roman"/>
            <w:sz w:val="24"/>
            <w:szCs w:val="24"/>
            <w:lang w:eastAsia="ru-RU"/>
          </w:rPr>
          <w:t xml:space="preserve"> ліберальніше від багатьох як пострадянських, так і західних зразків), разом з ухваленими Верховною Радою "Декларацією прав національностей" (1991) та Законом "Про національні меншини в Україні" (1992) дозволили уникнути суттєвої напруженості на мовно-національному ґрунті, наслідки якої могли б виявитися для України 1992—93 років непередбачуваними.</w:t>
        </w:r>
      </w:ins>
    </w:p>
    <w:p w:rsidR="00D539F6" w:rsidRPr="00D539F6" w:rsidRDefault="00D539F6" w:rsidP="00DF6DF3">
      <w:pPr>
        <w:shd w:val="clear" w:color="auto" w:fill="FFFFFF"/>
        <w:spacing w:after="120" w:line="312" w:lineRule="atLeast"/>
        <w:ind w:firstLine="720"/>
        <w:jc w:val="both"/>
        <w:rPr>
          <w:ins w:id="84" w:author="Unknown"/>
          <w:rFonts w:ascii="Times New Roman" w:eastAsia="Times New Roman" w:hAnsi="Times New Roman" w:cs="Times New Roman"/>
          <w:sz w:val="24"/>
          <w:szCs w:val="24"/>
          <w:lang w:eastAsia="ru-RU"/>
        </w:rPr>
      </w:pPr>
      <w:proofErr w:type="gramStart"/>
      <w:ins w:id="85" w:author="Unknown">
        <w:r w:rsidRPr="00D539F6">
          <w:rPr>
            <w:rFonts w:ascii="Times New Roman" w:eastAsia="Times New Roman" w:hAnsi="Times New Roman" w:cs="Times New Roman"/>
            <w:sz w:val="24"/>
            <w:szCs w:val="24"/>
            <w:lang w:eastAsia="ru-RU"/>
          </w:rPr>
          <w:t>В цілому Закон "Про мови в Українській РСР" став, як говорилося, наслідком політичного компромісу між тими, хто обстоював повсюдне впровадження української мови як необхідну передумову справжнього унезалежнення України та тими, хто де-факто захищав збереження і надалі двомовного характеру українського суспільства (де українській мові було б відведено</w:t>
        </w:r>
        <w:proofErr w:type="gramEnd"/>
        <w:r w:rsidRPr="00D539F6">
          <w:rPr>
            <w:rFonts w:ascii="Times New Roman" w:eastAsia="Times New Roman" w:hAnsi="Times New Roman" w:cs="Times New Roman"/>
            <w:sz w:val="24"/>
            <w:szCs w:val="24"/>
            <w:lang w:eastAsia="ru-RU"/>
          </w:rPr>
          <w:t xml:space="preserve"> другорядну функцію), фактично прагнучи тим зберегти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ідпорядкований щодо Москви статус України.</w:t>
        </w:r>
      </w:ins>
    </w:p>
    <w:p w:rsidR="00D539F6" w:rsidRPr="00D539F6" w:rsidRDefault="00D539F6" w:rsidP="00DF6DF3">
      <w:pPr>
        <w:shd w:val="clear" w:color="auto" w:fill="FFFFFF"/>
        <w:spacing w:after="0" w:line="312" w:lineRule="atLeast"/>
        <w:jc w:val="both"/>
        <w:rPr>
          <w:ins w:id="86" w:author="Unknown"/>
          <w:rFonts w:ascii="Times New Roman" w:eastAsia="Times New Roman" w:hAnsi="Times New Roman" w:cs="Times New Roman"/>
          <w:sz w:val="24"/>
          <w:szCs w:val="24"/>
          <w:lang w:eastAsia="ru-RU"/>
        </w:rPr>
      </w:pPr>
      <w:ins w:id="87" w:author="Unknown">
        <w:r w:rsidRPr="00D539F6">
          <w:rPr>
            <w:rFonts w:ascii="Times New Roman" w:eastAsia="Times New Roman" w:hAnsi="Times New Roman" w:cs="Times New Roman"/>
            <w:sz w:val="24"/>
            <w:szCs w:val="24"/>
            <w:lang w:eastAsia="ru-RU"/>
          </w:rPr>
          <w:t xml:space="preserve">Суттю компромісу стало те, що формально проголосивши, вслід за Конституцією, українську мову єдиною державною на всій території республіки, закон де-факто надав російській мові статусу другої офіційної мови, закріпивши низкою статей (ст. 6, 10, 13, 14, 25, 27, 30, 31, 34) абсолютно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івний формальний статус російської та української мов у багатьох важливих </w:t>
        </w:r>
        <w:proofErr w:type="gramStart"/>
        <w:r w:rsidRPr="00D539F6">
          <w:rPr>
            <w:rFonts w:ascii="Times New Roman" w:eastAsia="Times New Roman" w:hAnsi="Times New Roman" w:cs="Times New Roman"/>
            <w:sz w:val="24"/>
            <w:szCs w:val="24"/>
            <w:lang w:eastAsia="ru-RU"/>
          </w:rPr>
          <w:t>сферах</w:t>
        </w:r>
        <w:proofErr w:type="gramEnd"/>
        <w:r w:rsidRPr="00D539F6">
          <w:rPr>
            <w:rFonts w:ascii="Times New Roman" w:eastAsia="Times New Roman" w:hAnsi="Times New Roman" w:cs="Times New Roman"/>
            <w:sz w:val="24"/>
            <w:szCs w:val="24"/>
            <w:lang w:eastAsia="ru-RU"/>
          </w:rPr>
          <w:t xml:space="preserve">, і застерігши право громадян користуватися будь-якою мовою в </w:t>
        </w:r>
        <w:r w:rsidRPr="00D539F6">
          <w:rPr>
            <w:rFonts w:ascii="Times New Roman" w:eastAsia="Times New Roman" w:hAnsi="Times New Roman" w:cs="Times New Roman"/>
            <w:sz w:val="24"/>
            <w:szCs w:val="24"/>
            <w:lang w:eastAsia="ru-RU"/>
          </w:rPr>
          <w:lastRenderedPageBreak/>
          <w:t>усіх випадках спілкування з державними органами, в судочинстві, при одержанні юридичної допомоги тощо.</w:t>
        </w:r>
      </w:ins>
    </w:p>
    <w:p w:rsidR="00D539F6" w:rsidRPr="00D539F6" w:rsidRDefault="00D539F6" w:rsidP="00DF6DF3">
      <w:pPr>
        <w:shd w:val="clear" w:color="auto" w:fill="FFFFFF"/>
        <w:spacing w:after="120" w:line="312" w:lineRule="atLeast"/>
        <w:ind w:firstLine="720"/>
        <w:jc w:val="both"/>
        <w:rPr>
          <w:ins w:id="88" w:author="Unknown"/>
          <w:rFonts w:ascii="Times New Roman" w:eastAsia="Times New Roman" w:hAnsi="Times New Roman" w:cs="Times New Roman"/>
          <w:sz w:val="24"/>
          <w:szCs w:val="24"/>
          <w:lang w:eastAsia="ru-RU"/>
        </w:rPr>
      </w:pPr>
      <w:ins w:id="89" w:author="Unknown">
        <w:r w:rsidRPr="00D539F6">
          <w:rPr>
            <w:rFonts w:ascii="Times New Roman" w:eastAsia="Times New Roman" w:hAnsi="Times New Roman" w:cs="Times New Roman"/>
            <w:sz w:val="24"/>
            <w:szCs w:val="24"/>
            <w:lang w:eastAsia="ru-RU"/>
          </w:rPr>
          <w:t>Знайдена тоді формула компромісу була зумовлена особливостями часу, коли ухвалювався закон. Не спішімо таврувати сьогодні його тодішніх авторі</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Попри очевидні сьогодні недоліки, вироблений </w:t>
        </w:r>
        <w:proofErr w:type="gramStart"/>
        <w:r w:rsidRPr="00D539F6">
          <w:rPr>
            <w:rFonts w:ascii="Times New Roman" w:eastAsia="Times New Roman" w:hAnsi="Times New Roman" w:cs="Times New Roman"/>
            <w:sz w:val="24"/>
            <w:szCs w:val="24"/>
            <w:lang w:eastAsia="ru-RU"/>
          </w:rPr>
          <w:t>ними</w:t>
        </w:r>
        <w:proofErr w:type="gramEnd"/>
        <w:r w:rsidRPr="00D539F6">
          <w:rPr>
            <w:rFonts w:ascii="Times New Roman" w:eastAsia="Times New Roman" w:hAnsi="Times New Roman" w:cs="Times New Roman"/>
            <w:sz w:val="24"/>
            <w:szCs w:val="24"/>
            <w:lang w:eastAsia="ru-RU"/>
          </w:rPr>
          <w:t xml:space="preserve"> компроміс виявився для того часу чи не єдино прийнятним. </w:t>
        </w:r>
        <w:proofErr w:type="gramStart"/>
        <w:r w:rsidRPr="00D539F6">
          <w:rPr>
            <w:rFonts w:ascii="Times New Roman" w:eastAsia="Times New Roman" w:hAnsi="Times New Roman" w:cs="Times New Roman"/>
            <w:sz w:val="24"/>
            <w:szCs w:val="24"/>
            <w:lang w:eastAsia="ru-RU"/>
          </w:rPr>
          <w:t>З</w:t>
        </w:r>
        <w:proofErr w:type="gramEnd"/>
        <w:r w:rsidRPr="00D539F6">
          <w:rPr>
            <w:rFonts w:ascii="Times New Roman" w:eastAsia="Times New Roman" w:hAnsi="Times New Roman" w:cs="Times New Roman"/>
            <w:sz w:val="24"/>
            <w:szCs w:val="24"/>
            <w:lang w:eastAsia="ru-RU"/>
          </w:rPr>
          <w:t xml:space="preserve"> одного боку, формальне закріплення в законі статусу російської мови як другої державної (а це було вельми реально — ще в лютому 1989 року сам відповідальний за розроблення Закону Л.Кравчук схилявся до такого варіанту) фактично прирекло б українську мову й далі перебувати в дискримінованому становищі, в якому вона опинилася внаслідок багатовікового колоніального становища України. Такі процеси спостерігаємо сьогодні в Республіці Білорусь, де панівне становище </w:t>
        </w:r>
        <w:proofErr w:type="gramStart"/>
        <w:r w:rsidRPr="00D539F6">
          <w:rPr>
            <w:rFonts w:ascii="Times New Roman" w:eastAsia="Times New Roman" w:hAnsi="Times New Roman" w:cs="Times New Roman"/>
            <w:sz w:val="24"/>
            <w:szCs w:val="24"/>
            <w:lang w:eastAsia="ru-RU"/>
          </w:rPr>
          <w:t>пос</w:t>
        </w:r>
        <w:proofErr w:type="gramEnd"/>
        <w:r w:rsidRPr="00D539F6">
          <w:rPr>
            <w:rFonts w:ascii="Times New Roman" w:eastAsia="Times New Roman" w:hAnsi="Times New Roman" w:cs="Times New Roman"/>
            <w:sz w:val="24"/>
            <w:szCs w:val="24"/>
            <w:lang w:eastAsia="ru-RU"/>
          </w:rPr>
          <w:t>ідає одна з двох формально рівних державних мов — російська, а другу "державну мову" — білоруську — фактично витіснено з живого вжитку. Зрозуміло, що таке становище викликало б гострий опі</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 значної частини суспільства (особливо в західних та центральних регіонах, де україномовні громадяни за даними соціологічних досліджень складають близько 78 % населення). </w:t>
        </w:r>
        <w:proofErr w:type="gramStart"/>
        <w:r w:rsidRPr="00D539F6">
          <w:rPr>
            <w:rFonts w:ascii="Times New Roman" w:eastAsia="Times New Roman" w:hAnsi="Times New Roman" w:cs="Times New Roman"/>
            <w:sz w:val="24"/>
            <w:szCs w:val="24"/>
            <w:lang w:eastAsia="ru-RU"/>
          </w:rPr>
          <w:t>З</w:t>
        </w:r>
        <w:proofErr w:type="gramEnd"/>
        <w:r w:rsidRPr="00D539F6">
          <w:rPr>
            <w:rFonts w:ascii="Times New Roman" w:eastAsia="Times New Roman" w:hAnsi="Times New Roman" w:cs="Times New Roman"/>
            <w:sz w:val="24"/>
            <w:szCs w:val="24"/>
            <w:lang w:eastAsia="ru-RU"/>
          </w:rPr>
          <w:t xml:space="preserve"> іншого боку, намагання різко змінити вже наприкінці 1980-х pp. лінгвосоціальну карту держави неминуче наразилися б на не менш гострий опір південних та східних регіонів держави (де україномовні громадяни складають незначну меншість — лише 16 %</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населення). Та й не допустили б тоді цього "</w:t>
        </w:r>
        <w:proofErr w:type="gramStart"/>
        <w:r w:rsidRPr="00D539F6">
          <w:rPr>
            <w:rFonts w:ascii="Times New Roman" w:eastAsia="Times New Roman" w:hAnsi="Times New Roman" w:cs="Times New Roman"/>
            <w:sz w:val="24"/>
            <w:szCs w:val="24"/>
            <w:lang w:eastAsia="ru-RU"/>
          </w:rPr>
          <w:t>союзн</w:t>
        </w:r>
        <w:proofErr w:type="gramEnd"/>
        <w:r w:rsidRPr="00D539F6">
          <w:rPr>
            <w:rFonts w:ascii="Times New Roman" w:eastAsia="Times New Roman" w:hAnsi="Times New Roman" w:cs="Times New Roman"/>
            <w:sz w:val="24"/>
            <w:szCs w:val="24"/>
            <w:lang w:eastAsia="ru-RU"/>
          </w:rPr>
          <w:t>і органи", які фактично контролювали ситуацію в Україні.</w:t>
        </w:r>
      </w:ins>
    </w:p>
    <w:p w:rsidR="00D539F6" w:rsidRPr="00D539F6" w:rsidRDefault="00D539F6" w:rsidP="00DF6DF3">
      <w:pPr>
        <w:shd w:val="clear" w:color="auto" w:fill="FFFFFF"/>
        <w:spacing w:after="120" w:line="312" w:lineRule="atLeast"/>
        <w:ind w:firstLine="720"/>
        <w:jc w:val="both"/>
        <w:rPr>
          <w:ins w:id="90" w:author="Unknown"/>
          <w:rFonts w:ascii="Times New Roman" w:eastAsia="Times New Roman" w:hAnsi="Times New Roman" w:cs="Times New Roman"/>
          <w:sz w:val="24"/>
          <w:szCs w:val="24"/>
          <w:lang w:eastAsia="ru-RU"/>
        </w:rPr>
      </w:pPr>
      <w:ins w:id="91" w:author="Unknown">
        <w:r w:rsidRPr="00D539F6">
          <w:rPr>
            <w:rFonts w:ascii="Times New Roman" w:eastAsia="Times New Roman" w:hAnsi="Times New Roman" w:cs="Times New Roman"/>
            <w:sz w:val="24"/>
            <w:szCs w:val="24"/>
            <w:lang w:eastAsia="ru-RU"/>
          </w:rPr>
          <w:t>Тому, попри половинчастість і непослідовність, рішення Верховно</w:t>
        </w:r>
        <w:proofErr w:type="gramStart"/>
        <w:r w:rsidRPr="00D539F6">
          <w:rPr>
            <w:rFonts w:ascii="Times New Roman" w:eastAsia="Times New Roman" w:hAnsi="Times New Roman" w:cs="Times New Roman"/>
            <w:sz w:val="24"/>
            <w:szCs w:val="24"/>
            <w:lang w:eastAsia="ru-RU"/>
          </w:rPr>
          <w:t>ї Р</w:t>
        </w:r>
        <w:proofErr w:type="gramEnd"/>
        <w:r w:rsidRPr="00D539F6">
          <w:rPr>
            <w:rFonts w:ascii="Times New Roman" w:eastAsia="Times New Roman" w:hAnsi="Times New Roman" w:cs="Times New Roman"/>
            <w:sz w:val="24"/>
            <w:szCs w:val="24"/>
            <w:lang w:eastAsia="ru-RU"/>
          </w:rPr>
          <w:t>ади XI скликання від жовтня 1989 року мали величезне історичне значення — адже вперше за багато десятиліть українська мова набувала (нехай формально) державного статусу.</w:t>
        </w:r>
      </w:ins>
    </w:p>
    <w:p w:rsidR="00D539F6" w:rsidRPr="00D539F6" w:rsidRDefault="00D539F6" w:rsidP="00DF6DF3">
      <w:pPr>
        <w:shd w:val="clear" w:color="auto" w:fill="FFFFFF"/>
        <w:spacing w:after="120" w:line="312" w:lineRule="atLeast"/>
        <w:ind w:firstLine="720"/>
        <w:jc w:val="both"/>
        <w:rPr>
          <w:ins w:id="92" w:author="Unknown"/>
          <w:rFonts w:ascii="Times New Roman" w:eastAsia="Times New Roman" w:hAnsi="Times New Roman" w:cs="Times New Roman"/>
          <w:sz w:val="24"/>
          <w:szCs w:val="24"/>
          <w:lang w:eastAsia="ru-RU"/>
        </w:rPr>
      </w:pPr>
      <w:ins w:id="93" w:author="Unknown">
        <w:r w:rsidRPr="00D539F6">
          <w:rPr>
            <w:rFonts w:ascii="Times New Roman" w:eastAsia="Times New Roman" w:hAnsi="Times New Roman" w:cs="Times New Roman"/>
            <w:sz w:val="24"/>
            <w:szCs w:val="24"/>
            <w:lang w:eastAsia="ru-RU"/>
          </w:rPr>
          <w:t xml:space="preserve">"М'який" компромісний характер закону на певному етапі певною мірою полегшив впровадження української мови в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ізні сфери суспільного життя (хоча й уповільнив темпи такого впровадження). Проте сьогодні цей закон практично себе вичерпав. Він уже практично нездатен захищати дальшого розвитку української мови, її утвердження в усіх </w:t>
        </w:r>
        <w:r w:rsidRPr="00D539F6">
          <w:rPr>
            <w:rFonts w:ascii="Times New Roman" w:eastAsia="Times New Roman" w:hAnsi="Times New Roman" w:cs="Times New Roman"/>
            <w:sz w:val="24"/>
            <w:szCs w:val="24"/>
            <w:lang w:eastAsia="ru-RU"/>
          </w:rPr>
          <w:lastRenderedPageBreak/>
          <w:t xml:space="preserve">сферах суспільного життя. </w:t>
        </w:r>
        <w:proofErr w:type="gramStart"/>
        <w:r w:rsidRPr="00D539F6">
          <w:rPr>
            <w:rFonts w:ascii="Times New Roman" w:eastAsia="Times New Roman" w:hAnsi="Times New Roman" w:cs="Times New Roman"/>
            <w:sz w:val="24"/>
            <w:szCs w:val="24"/>
            <w:lang w:eastAsia="ru-RU"/>
          </w:rPr>
          <w:t>Б</w:t>
        </w:r>
        <w:proofErr w:type="gramEnd"/>
        <w:r w:rsidRPr="00D539F6">
          <w:rPr>
            <w:rFonts w:ascii="Times New Roman" w:eastAsia="Times New Roman" w:hAnsi="Times New Roman" w:cs="Times New Roman"/>
            <w:sz w:val="24"/>
            <w:szCs w:val="24"/>
            <w:lang w:eastAsia="ru-RU"/>
          </w:rPr>
          <w:t>ільше того, протягом останнього часу намітилися тривожні тенденції до повного згортання сфери вжитку української мови.</w:t>
        </w:r>
      </w:ins>
    </w:p>
    <w:p w:rsidR="00D539F6" w:rsidRPr="00D539F6" w:rsidRDefault="00D539F6" w:rsidP="00DF6DF3">
      <w:pPr>
        <w:shd w:val="clear" w:color="auto" w:fill="FFFFFF"/>
        <w:spacing w:after="120" w:line="312" w:lineRule="atLeast"/>
        <w:ind w:firstLine="720"/>
        <w:jc w:val="both"/>
        <w:rPr>
          <w:ins w:id="94" w:author="Unknown"/>
          <w:rFonts w:ascii="Times New Roman" w:eastAsia="Times New Roman" w:hAnsi="Times New Roman" w:cs="Times New Roman"/>
          <w:sz w:val="24"/>
          <w:szCs w:val="24"/>
          <w:lang w:eastAsia="ru-RU"/>
        </w:rPr>
      </w:pPr>
      <w:ins w:id="95" w:author="Unknown">
        <w:r w:rsidRPr="00D539F6">
          <w:rPr>
            <w:rFonts w:ascii="Times New Roman" w:eastAsia="Times New Roman" w:hAnsi="Times New Roman" w:cs="Times New Roman"/>
            <w:sz w:val="24"/>
            <w:szCs w:val="24"/>
            <w:lang w:eastAsia="ru-RU"/>
          </w:rPr>
          <w:t xml:space="preserve">Виходячи з цього, логічним є ухвалення цілком нового закону "Про державну українську мову", який регулював би особливості функціонування й державного захисту саме державної мови. Такий закон повинен чітко встановити </w:t>
        </w:r>
        <w:proofErr w:type="gramStart"/>
        <w:r w:rsidRPr="00D539F6">
          <w:rPr>
            <w:rFonts w:ascii="Times New Roman" w:eastAsia="Times New Roman" w:hAnsi="Times New Roman" w:cs="Times New Roman"/>
            <w:sz w:val="24"/>
            <w:szCs w:val="24"/>
            <w:lang w:eastAsia="ru-RU"/>
          </w:rPr>
          <w:t>пр</w:t>
        </w:r>
        <w:proofErr w:type="gramEnd"/>
        <w:r w:rsidRPr="00D539F6">
          <w:rPr>
            <w:rFonts w:ascii="Times New Roman" w:eastAsia="Times New Roman" w:hAnsi="Times New Roman" w:cs="Times New Roman"/>
            <w:sz w:val="24"/>
            <w:szCs w:val="24"/>
            <w:lang w:eastAsia="ru-RU"/>
          </w:rPr>
          <w:t>іоритети державної мовної політики, подолати наявну тут на сьогодні цілковиту безсистемність.</w:t>
        </w:r>
      </w:ins>
    </w:p>
    <w:p w:rsidR="00D539F6" w:rsidRPr="00D539F6" w:rsidRDefault="00D539F6" w:rsidP="00DF6DF3">
      <w:pPr>
        <w:shd w:val="clear" w:color="auto" w:fill="FFFFFF"/>
        <w:spacing w:after="120" w:line="312" w:lineRule="atLeast"/>
        <w:ind w:firstLine="720"/>
        <w:jc w:val="both"/>
        <w:rPr>
          <w:ins w:id="96" w:author="Unknown"/>
          <w:rFonts w:ascii="Times New Roman" w:eastAsia="Times New Roman" w:hAnsi="Times New Roman" w:cs="Times New Roman"/>
          <w:sz w:val="24"/>
          <w:szCs w:val="24"/>
          <w:lang w:eastAsia="ru-RU"/>
        </w:rPr>
      </w:pPr>
      <w:ins w:id="97" w:author="Unknown">
        <w:r w:rsidRPr="00D539F6">
          <w:rPr>
            <w:rFonts w:ascii="Times New Roman" w:eastAsia="Times New Roman" w:hAnsi="Times New Roman" w:cs="Times New Roman"/>
            <w:sz w:val="24"/>
            <w:szCs w:val="24"/>
            <w:lang w:eastAsia="ru-RU"/>
          </w:rPr>
          <w:t xml:space="preserve">При цьому державна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ідтримка мов національних меншин могла б регулюватися окремими законодавчими актами (нагадаю — їх і сьогодні маємо вже чимало, і великих проблем тут не існує).</w:t>
        </w:r>
      </w:ins>
    </w:p>
    <w:p w:rsidR="00D539F6" w:rsidRPr="00D539F6" w:rsidRDefault="00D539F6" w:rsidP="00DF6DF3">
      <w:pPr>
        <w:shd w:val="clear" w:color="auto" w:fill="FFFFFF"/>
        <w:spacing w:after="120" w:line="312" w:lineRule="atLeast"/>
        <w:jc w:val="both"/>
        <w:rPr>
          <w:ins w:id="98" w:author="Unknown"/>
          <w:rFonts w:ascii="Times New Roman" w:eastAsia="Times New Roman" w:hAnsi="Times New Roman" w:cs="Times New Roman"/>
          <w:sz w:val="24"/>
          <w:szCs w:val="24"/>
          <w:lang w:eastAsia="ru-RU"/>
        </w:rPr>
      </w:pPr>
    </w:p>
    <w:p w:rsidR="00D539F6" w:rsidRPr="00D539F6" w:rsidRDefault="00D539F6" w:rsidP="00DF6DF3">
      <w:pPr>
        <w:shd w:val="clear" w:color="auto" w:fill="FFFFFF"/>
        <w:spacing w:after="120" w:line="312" w:lineRule="atLeast"/>
        <w:ind w:firstLine="709"/>
        <w:jc w:val="both"/>
        <w:rPr>
          <w:ins w:id="99" w:author="Unknown"/>
          <w:rFonts w:ascii="Times New Roman" w:eastAsia="Times New Roman" w:hAnsi="Times New Roman" w:cs="Times New Roman"/>
          <w:sz w:val="24"/>
          <w:szCs w:val="24"/>
          <w:lang w:eastAsia="ru-RU"/>
        </w:rPr>
      </w:pPr>
      <w:ins w:id="100" w:author="Unknown">
        <w:r w:rsidRPr="00D539F6">
          <w:rPr>
            <w:rFonts w:ascii="Times New Roman" w:eastAsia="Times New Roman" w:hAnsi="Times New Roman" w:cs="Times New Roman"/>
            <w:bCs/>
            <w:sz w:val="24"/>
            <w:szCs w:val="24"/>
            <w:lang w:eastAsia="ru-RU"/>
          </w:rPr>
          <w:t>Висновки</w:t>
        </w:r>
      </w:ins>
    </w:p>
    <w:p w:rsidR="00D539F6" w:rsidRPr="00D539F6" w:rsidRDefault="00D539F6" w:rsidP="00DF6DF3">
      <w:pPr>
        <w:shd w:val="clear" w:color="auto" w:fill="FFFFFF"/>
        <w:spacing w:after="120" w:line="312" w:lineRule="atLeast"/>
        <w:ind w:firstLine="709"/>
        <w:jc w:val="both"/>
        <w:rPr>
          <w:ins w:id="101" w:author="Unknown"/>
          <w:rFonts w:ascii="Times New Roman" w:eastAsia="Times New Roman" w:hAnsi="Times New Roman" w:cs="Times New Roman"/>
          <w:sz w:val="24"/>
          <w:szCs w:val="24"/>
          <w:lang w:eastAsia="ru-RU"/>
        </w:rPr>
      </w:pPr>
      <w:ins w:id="102" w:author="Unknown">
        <w:r w:rsidRPr="00D539F6">
          <w:rPr>
            <w:rFonts w:ascii="Times New Roman" w:eastAsia="Times New Roman" w:hAnsi="Times New Roman" w:cs="Times New Roman"/>
            <w:sz w:val="24"/>
            <w:szCs w:val="24"/>
            <w:lang w:eastAsia="ru-RU"/>
          </w:rPr>
          <w:t xml:space="preserve">Українська мова — мова корінного населення України, державна мова України. Згідно з даними Всеукраїнського перепису населення 2001 року більшість населення (67,5 %) вважає українську мову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ідною.</w:t>
        </w:r>
      </w:ins>
    </w:p>
    <w:p w:rsidR="00D539F6" w:rsidRPr="00D539F6" w:rsidRDefault="00D539F6" w:rsidP="00DF6DF3">
      <w:pPr>
        <w:shd w:val="clear" w:color="auto" w:fill="FFFFFF"/>
        <w:spacing w:after="120" w:line="312" w:lineRule="atLeast"/>
        <w:ind w:firstLine="709"/>
        <w:jc w:val="both"/>
        <w:rPr>
          <w:ins w:id="103" w:author="Unknown"/>
          <w:rFonts w:ascii="Times New Roman" w:eastAsia="Times New Roman" w:hAnsi="Times New Roman" w:cs="Times New Roman"/>
          <w:sz w:val="24"/>
          <w:szCs w:val="24"/>
          <w:lang w:eastAsia="ru-RU"/>
        </w:rPr>
      </w:pPr>
      <w:ins w:id="104" w:author="Unknown">
        <w:r w:rsidRPr="00D539F6">
          <w:rPr>
            <w:rFonts w:ascii="Times New Roman" w:eastAsia="Times New Roman" w:hAnsi="Times New Roman" w:cs="Times New Roman"/>
            <w:sz w:val="24"/>
            <w:szCs w:val="24"/>
            <w:lang w:eastAsia="ru-RU"/>
          </w:rPr>
          <w:t xml:space="preserve">Теперішня мовна ситуація в Україні є результатом тривалої війни проти української мови, української ідентичності та української державності, яку Росія розпочала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ісля 1654 року та яка продовжується і нині у формі мовно-культурної експансії.</w:t>
        </w:r>
      </w:ins>
    </w:p>
    <w:p w:rsidR="00D539F6" w:rsidRPr="00D539F6" w:rsidRDefault="00D539F6" w:rsidP="00DF6DF3">
      <w:pPr>
        <w:shd w:val="clear" w:color="auto" w:fill="FFFFFF"/>
        <w:spacing w:after="120" w:line="312" w:lineRule="atLeast"/>
        <w:ind w:firstLine="709"/>
        <w:jc w:val="both"/>
        <w:rPr>
          <w:ins w:id="105" w:author="Unknown"/>
          <w:rFonts w:ascii="Times New Roman" w:eastAsia="Times New Roman" w:hAnsi="Times New Roman" w:cs="Times New Roman"/>
          <w:sz w:val="24"/>
          <w:szCs w:val="24"/>
          <w:lang w:eastAsia="ru-RU"/>
        </w:rPr>
      </w:pPr>
      <w:ins w:id="106" w:author="Unknown">
        <w:r w:rsidRPr="00D539F6">
          <w:rPr>
            <w:rFonts w:ascii="Times New Roman" w:eastAsia="Times New Roman" w:hAnsi="Times New Roman" w:cs="Times New Roman"/>
            <w:sz w:val="24"/>
            <w:szCs w:val="24"/>
            <w:lang w:eastAsia="ru-RU"/>
          </w:rPr>
          <w:t xml:space="preserve">  Таким чином, розгляд мовної ситуації в нашій країні, переконливо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ідчить, що державна українська мова за 18 років із часу прийняття Закону України "Про мови в Українській РСР" і за час незалежності України державною фактично так і не стала. Необхідних заходів з ліквідації наслідків примусової русифікації українського народу протягом попередньої третини тисячоліття вжито практично не було. Вимоги патріотично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ідомої громадськості були фактично проігноровані чиновництвом майже в усіх галузях і на всіх рівнях владної вертикалі. Необхідні умови для всебічного розвитку і функціонування української мови в усіх сферах суспільного життя в Україні, як того </w:t>
        </w:r>
        <w:r w:rsidRPr="00D539F6">
          <w:rPr>
            <w:rFonts w:ascii="Times New Roman" w:eastAsia="Times New Roman" w:hAnsi="Times New Roman" w:cs="Times New Roman"/>
            <w:sz w:val="24"/>
            <w:szCs w:val="24"/>
            <w:lang w:eastAsia="ru-RU"/>
          </w:rPr>
          <w:lastRenderedPageBreak/>
          <w:t xml:space="preserve">вимагає чинне законодавство, створені не були. Особливо це стосується сучасних галузей людської діяльності. Внаслідок цього українська мова, яку визнала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ідною переважна більшість населення України, майже 70 відсотків (67,5%), поступово втрачає статус державної і фактично витісняється російською мовою.</w:t>
        </w:r>
      </w:ins>
    </w:p>
    <w:p w:rsidR="00D539F6" w:rsidRPr="00D539F6" w:rsidRDefault="00D539F6" w:rsidP="00DF6DF3">
      <w:pPr>
        <w:shd w:val="clear" w:color="auto" w:fill="FFFFFF"/>
        <w:spacing w:after="120" w:line="312" w:lineRule="atLeast"/>
        <w:ind w:firstLine="709"/>
        <w:jc w:val="both"/>
        <w:rPr>
          <w:ins w:id="107" w:author="Unknown"/>
          <w:rFonts w:ascii="Times New Roman" w:eastAsia="Times New Roman" w:hAnsi="Times New Roman" w:cs="Times New Roman"/>
          <w:sz w:val="24"/>
          <w:szCs w:val="24"/>
          <w:lang w:eastAsia="ru-RU"/>
        </w:rPr>
      </w:pPr>
      <w:ins w:id="108" w:author="Unknown">
        <w:r w:rsidRPr="00D539F6">
          <w:rPr>
            <w:rFonts w:ascii="Times New Roman" w:eastAsia="Times New Roman" w:hAnsi="Times New Roman" w:cs="Times New Roman"/>
            <w:sz w:val="24"/>
            <w:szCs w:val="24"/>
            <w:lang w:eastAsia="ru-RU"/>
          </w:rPr>
          <w:t xml:space="preserve">Незважаючи на зазначені перешкоди, українська мова не втратила достатньо сильної креативної енергії. Нині, в умовах творчої свободи, почався активний процес формування </w:t>
        </w:r>
        <w:proofErr w:type="gramStart"/>
        <w:r w:rsidRPr="00D539F6">
          <w:rPr>
            <w:rFonts w:ascii="Times New Roman" w:eastAsia="Times New Roman" w:hAnsi="Times New Roman" w:cs="Times New Roman"/>
            <w:sz w:val="24"/>
            <w:szCs w:val="24"/>
            <w:lang w:eastAsia="ru-RU"/>
          </w:rPr>
          <w:t>соц</w:t>
        </w:r>
        <w:proofErr w:type="gramEnd"/>
        <w:r w:rsidRPr="00D539F6">
          <w:rPr>
            <w:rFonts w:ascii="Times New Roman" w:eastAsia="Times New Roman" w:hAnsi="Times New Roman" w:cs="Times New Roman"/>
            <w:sz w:val="24"/>
            <w:szCs w:val="24"/>
            <w:lang w:eastAsia="ru-RU"/>
          </w:rPr>
          <w:t xml:space="preserve">іяльно диференційованої культури на базі української мови, особливо інтенсивний в західних і центральних регіонах, а також у Києві, хоча цікаві явища у сфері елітарної української культури спостерігаються і в містах Східної України. Однак, в умовах жорсткої конкуренції з російською масовою культурою, культура українська, що перебуває в стадії формування, потребує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ідтримки з боку своєї держави, що ще раз підтверджує гостру необхідність ефективної мовної політики.</w:t>
        </w:r>
      </w:ins>
    </w:p>
    <w:p w:rsidR="00D539F6" w:rsidRPr="00D539F6" w:rsidRDefault="00D539F6" w:rsidP="00DF6DF3">
      <w:pPr>
        <w:shd w:val="clear" w:color="auto" w:fill="FFFFFF"/>
        <w:spacing w:after="120" w:line="312" w:lineRule="atLeast"/>
        <w:ind w:firstLine="709"/>
        <w:jc w:val="both"/>
        <w:rPr>
          <w:ins w:id="109" w:author="Unknown"/>
          <w:rFonts w:ascii="Times New Roman" w:eastAsia="Times New Roman" w:hAnsi="Times New Roman" w:cs="Times New Roman"/>
          <w:sz w:val="24"/>
          <w:szCs w:val="24"/>
          <w:lang w:eastAsia="ru-RU"/>
        </w:rPr>
      </w:pPr>
      <w:proofErr w:type="gramStart"/>
      <w:ins w:id="110" w:author="Unknown">
        <w:r w:rsidRPr="00D539F6">
          <w:rPr>
            <w:rFonts w:ascii="Times New Roman" w:eastAsia="Times New Roman" w:hAnsi="Times New Roman" w:cs="Times New Roman"/>
            <w:sz w:val="24"/>
            <w:szCs w:val="24"/>
            <w:lang w:eastAsia="ru-RU"/>
          </w:rPr>
          <w:t>Але найважливішим, найважчим і найбільш загрозливим наслідком нинішньої "мовної політики" місцевої русифікації або національно байдужого чиновництва, наслідком, який може зробити мало актуальними решту міркувань і висновків, є те, що в незалежній Україні серед власне українського народу виростає і безперешкодно поширюється.</w:t>
        </w:r>
        <w:proofErr w:type="gramEnd"/>
      </w:ins>
    </w:p>
    <w:p w:rsidR="00D539F6" w:rsidRPr="00D539F6" w:rsidRDefault="00D539F6" w:rsidP="00DF6DF3">
      <w:pPr>
        <w:shd w:val="clear" w:color="auto" w:fill="FFFFFF"/>
        <w:spacing w:after="120" w:line="312" w:lineRule="atLeast"/>
        <w:ind w:firstLine="709"/>
        <w:jc w:val="both"/>
        <w:rPr>
          <w:ins w:id="111" w:author="Unknown"/>
          <w:rFonts w:ascii="Times New Roman" w:eastAsia="Times New Roman" w:hAnsi="Times New Roman" w:cs="Times New Roman"/>
          <w:sz w:val="24"/>
          <w:szCs w:val="24"/>
          <w:lang w:eastAsia="ru-RU"/>
        </w:rPr>
      </w:pPr>
      <w:ins w:id="112" w:author="Unknown">
        <w:r w:rsidRPr="00D539F6">
          <w:rPr>
            <w:rFonts w:ascii="Times New Roman" w:eastAsia="Times New Roman" w:hAnsi="Times New Roman" w:cs="Times New Roman"/>
            <w:sz w:val="24"/>
            <w:szCs w:val="24"/>
            <w:lang w:eastAsia="ru-RU"/>
          </w:rPr>
          <w:t>Таким чином, мовну ситуацію  в Україні</w:t>
        </w:r>
        <w:r w:rsidRPr="00D539F6">
          <w:rPr>
            <w:rFonts w:ascii="Times New Roman" w:eastAsia="Times New Roman" w:hAnsi="Times New Roman" w:cs="Times New Roman"/>
            <w:bCs/>
            <w:sz w:val="24"/>
            <w:szCs w:val="24"/>
            <w:lang w:eastAsia="ru-RU"/>
          </w:rPr>
          <w:t>  </w:t>
        </w:r>
        <w:r w:rsidRPr="00D539F6">
          <w:rPr>
            <w:rFonts w:ascii="Times New Roman" w:eastAsia="Times New Roman" w:hAnsi="Times New Roman" w:cs="Times New Roman"/>
            <w:sz w:val="24"/>
            <w:szCs w:val="24"/>
            <w:lang w:eastAsia="ru-RU"/>
          </w:rPr>
          <w:t>сьогодні визначають два основні чинники:</w:t>
        </w:r>
      </w:ins>
    </w:p>
    <w:p w:rsidR="00D539F6" w:rsidRPr="00D539F6" w:rsidRDefault="00D539F6" w:rsidP="00DF6DF3">
      <w:pPr>
        <w:shd w:val="clear" w:color="auto" w:fill="FFFFFF"/>
        <w:spacing w:after="120" w:line="312" w:lineRule="atLeast"/>
        <w:ind w:firstLine="709"/>
        <w:jc w:val="both"/>
        <w:rPr>
          <w:ins w:id="113" w:author="Unknown"/>
          <w:rFonts w:ascii="Times New Roman" w:eastAsia="Times New Roman" w:hAnsi="Times New Roman" w:cs="Times New Roman"/>
          <w:sz w:val="24"/>
          <w:szCs w:val="24"/>
          <w:lang w:eastAsia="ru-RU"/>
        </w:rPr>
      </w:pPr>
      <w:ins w:id="114" w:author="Unknown">
        <w:r w:rsidRPr="00D539F6">
          <w:rPr>
            <w:rFonts w:ascii="Times New Roman" w:eastAsia="Times New Roman" w:hAnsi="Times New Roman" w:cs="Times New Roman"/>
            <w:sz w:val="24"/>
            <w:szCs w:val="24"/>
            <w:lang w:eastAsia="ru-RU"/>
          </w:rPr>
          <w:t xml:space="preserve">а) наявність мовного законодавства, </w:t>
        </w:r>
        <w:proofErr w:type="gramStart"/>
        <w:r w:rsidRPr="00D539F6">
          <w:rPr>
            <w:rFonts w:ascii="Times New Roman" w:eastAsia="Times New Roman" w:hAnsi="Times New Roman" w:cs="Times New Roman"/>
            <w:sz w:val="24"/>
            <w:szCs w:val="24"/>
            <w:lang w:eastAsia="ru-RU"/>
          </w:rPr>
          <w:t>яке</w:t>
        </w:r>
        <w:proofErr w:type="gramEnd"/>
        <w:r w:rsidRPr="00D539F6">
          <w:rPr>
            <w:rFonts w:ascii="Times New Roman" w:eastAsia="Times New Roman" w:hAnsi="Times New Roman" w:cs="Times New Roman"/>
            <w:sz w:val="24"/>
            <w:szCs w:val="24"/>
            <w:lang w:eastAsia="ru-RU"/>
          </w:rPr>
          <w:t xml:space="preserve"> закріплює державний статус однієї - української - мови;</w:t>
        </w:r>
      </w:ins>
    </w:p>
    <w:p w:rsidR="00D539F6" w:rsidRPr="00D539F6" w:rsidRDefault="00D539F6" w:rsidP="00DF6DF3">
      <w:pPr>
        <w:shd w:val="clear" w:color="auto" w:fill="FFFFFF"/>
        <w:spacing w:after="120" w:line="312" w:lineRule="atLeast"/>
        <w:ind w:firstLine="709"/>
        <w:jc w:val="both"/>
        <w:rPr>
          <w:ins w:id="115" w:author="Unknown"/>
          <w:rFonts w:ascii="Times New Roman" w:eastAsia="Times New Roman" w:hAnsi="Times New Roman" w:cs="Times New Roman"/>
          <w:sz w:val="24"/>
          <w:szCs w:val="24"/>
          <w:lang w:eastAsia="ru-RU"/>
        </w:rPr>
      </w:pPr>
      <w:ins w:id="116" w:author="Unknown">
        <w:r w:rsidRPr="00D539F6">
          <w:rPr>
            <w:rFonts w:ascii="Times New Roman" w:eastAsia="Times New Roman" w:hAnsi="Times New Roman" w:cs="Times New Roman"/>
            <w:sz w:val="24"/>
            <w:szCs w:val="24"/>
            <w:lang w:eastAsia="ru-RU"/>
          </w:rPr>
          <w:t xml:space="preserve">б) співіснування двох мов у багатьох сферах суспільного життя, що є наслідком </w:t>
        </w:r>
        <w:proofErr w:type="gramStart"/>
        <w:r w:rsidRPr="00D539F6">
          <w:rPr>
            <w:rFonts w:ascii="Times New Roman" w:eastAsia="Times New Roman" w:hAnsi="Times New Roman" w:cs="Times New Roman"/>
            <w:sz w:val="24"/>
            <w:szCs w:val="24"/>
            <w:lang w:eastAsia="ru-RU"/>
          </w:rPr>
          <w:t>декларативного</w:t>
        </w:r>
        <w:proofErr w:type="gramEnd"/>
        <w:r w:rsidRPr="00D539F6">
          <w:rPr>
            <w:rFonts w:ascii="Times New Roman" w:eastAsia="Times New Roman" w:hAnsi="Times New Roman" w:cs="Times New Roman"/>
            <w:sz w:val="24"/>
            <w:szCs w:val="24"/>
            <w:lang w:eastAsia="ru-RU"/>
          </w:rPr>
          <w:t xml:space="preserve"> характеру мовного законодавства, а також спадщиною багаторічної політики лінгвоциду щодо української мови.</w:t>
        </w:r>
      </w:ins>
    </w:p>
    <w:p w:rsidR="00D539F6" w:rsidRPr="00D539F6" w:rsidRDefault="00D539F6" w:rsidP="00DF6DF3">
      <w:pPr>
        <w:shd w:val="clear" w:color="auto" w:fill="FFFFFF"/>
        <w:spacing w:after="120" w:line="312" w:lineRule="atLeast"/>
        <w:ind w:firstLine="709"/>
        <w:jc w:val="both"/>
        <w:rPr>
          <w:ins w:id="117" w:author="Unknown"/>
          <w:rFonts w:ascii="Times New Roman" w:eastAsia="Times New Roman" w:hAnsi="Times New Roman" w:cs="Times New Roman"/>
          <w:sz w:val="24"/>
          <w:szCs w:val="24"/>
          <w:lang w:eastAsia="ru-RU"/>
        </w:rPr>
      </w:pPr>
      <w:ins w:id="118" w:author="Unknown">
        <w:r w:rsidRPr="00D539F6">
          <w:rPr>
            <w:rFonts w:ascii="Times New Roman" w:eastAsia="Times New Roman" w:hAnsi="Times New Roman" w:cs="Times New Roman"/>
            <w:sz w:val="24"/>
            <w:szCs w:val="24"/>
            <w:lang w:eastAsia="ru-RU"/>
          </w:rPr>
          <w:t>Я вважаю, що не може бути українського народу без української мови, як не може бути незалежної держави на і</w:t>
        </w:r>
        <w:proofErr w:type="gramStart"/>
        <w:r w:rsidRPr="00D539F6">
          <w:rPr>
            <w:rFonts w:ascii="Times New Roman" w:eastAsia="Times New Roman" w:hAnsi="Times New Roman" w:cs="Times New Roman"/>
            <w:sz w:val="24"/>
            <w:szCs w:val="24"/>
            <w:lang w:eastAsia="ru-RU"/>
          </w:rPr>
          <w:t>м'я</w:t>
        </w:r>
        <w:proofErr w:type="gramEnd"/>
        <w:r w:rsidRPr="00D539F6">
          <w:rPr>
            <w:rFonts w:ascii="Times New Roman" w:eastAsia="Times New Roman" w:hAnsi="Times New Roman" w:cs="Times New Roman"/>
            <w:sz w:val="24"/>
            <w:szCs w:val="24"/>
            <w:lang w:eastAsia="ru-RU"/>
          </w:rPr>
          <w:t xml:space="preserve"> Україна з народом, який би називався інакше, ніж </w:t>
        </w:r>
        <w:r w:rsidRPr="00D539F6">
          <w:rPr>
            <w:rFonts w:ascii="Times New Roman" w:eastAsia="Times New Roman" w:hAnsi="Times New Roman" w:cs="Times New Roman"/>
            <w:sz w:val="24"/>
            <w:szCs w:val="24"/>
            <w:lang w:eastAsia="ru-RU"/>
          </w:rPr>
          <w:lastRenderedPageBreak/>
          <w:t xml:space="preserve">український, і розмовляв би мовою іншою - не українською. Бо такий народ і така держава повинні тоді називатися інакше. </w:t>
        </w:r>
        <w:proofErr w:type="gramStart"/>
        <w:r w:rsidRPr="00D539F6">
          <w:rPr>
            <w:rFonts w:ascii="Times New Roman" w:eastAsia="Times New Roman" w:hAnsi="Times New Roman" w:cs="Times New Roman"/>
            <w:sz w:val="24"/>
            <w:szCs w:val="24"/>
            <w:lang w:eastAsia="ru-RU"/>
          </w:rPr>
          <w:t>Ц</w:t>
        </w:r>
        <w:proofErr w:type="gramEnd"/>
        <w:r w:rsidRPr="00D539F6">
          <w:rPr>
            <w:rFonts w:ascii="Times New Roman" w:eastAsia="Times New Roman" w:hAnsi="Times New Roman" w:cs="Times New Roman"/>
            <w:sz w:val="24"/>
            <w:szCs w:val="24"/>
            <w:lang w:eastAsia="ru-RU"/>
          </w:rPr>
          <w:t>ілком очевидно, що саме в цьому, у політичному значенні мови як найважливішого чинника націотворення і державотворення, полягає головна причина і шаленого тиску на українську мову, і політичних спекуляцій довкола її місця та ролі в реальному житті нашого суспільства.</w:t>
        </w:r>
      </w:ins>
    </w:p>
    <w:p w:rsidR="00233B30" w:rsidRPr="00DF6DF3" w:rsidRDefault="00233B30" w:rsidP="00DF6DF3">
      <w:pPr>
        <w:jc w:val="both"/>
        <w:rPr>
          <w:rFonts w:ascii="Times New Roman" w:hAnsi="Times New Roman" w:cs="Times New Roman"/>
          <w:sz w:val="24"/>
          <w:szCs w:val="24"/>
        </w:rPr>
      </w:pPr>
    </w:p>
    <w:p w:rsidR="00D539F6" w:rsidRPr="00DF6DF3" w:rsidRDefault="00D539F6" w:rsidP="00DF6DF3">
      <w:pPr>
        <w:jc w:val="both"/>
        <w:rPr>
          <w:rFonts w:ascii="Times New Roman" w:hAnsi="Times New Roman" w:cs="Times New Roman"/>
          <w:sz w:val="24"/>
          <w:szCs w:val="24"/>
        </w:rPr>
      </w:pPr>
    </w:p>
    <w:tbl>
      <w:tblPr>
        <w:tblW w:w="9654" w:type="dxa"/>
        <w:tblCellMar>
          <w:top w:w="15" w:type="dxa"/>
          <w:left w:w="15" w:type="dxa"/>
          <w:bottom w:w="15" w:type="dxa"/>
          <w:right w:w="15" w:type="dxa"/>
        </w:tblCellMar>
        <w:tblLook w:val="04A0" w:firstRow="1" w:lastRow="0" w:firstColumn="1" w:lastColumn="0" w:noHBand="0" w:noVBand="1"/>
      </w:tblPr>
      <w:tblGrid>
        <w:gridCol w:w="9654"/>
      </w:tblGrid>
      <w:tr w:rsidR="00DF6DF3" w:rsidRPr="00DF6DF3" w:rsidTr="00DF6DF3">
        <w:tc>
          <w:tcPr>
            <w:tcW w:w="9654" w:type="dxa"/>
            <w:vAlign w:val="center"/>
            <w:hideMark/>
          </w:tcPr>
          <w:tbl>
            <w:tblPr>
              <w:tblW w:w="0" w:type="dxa"/>
              <w:jc w:val="center"/>
              <w:tblCellSpacing w:w="0"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370"/>
            </w:tblGrid>
            <w:tr w:rsidR="00DF6DF3" w:rsidRPr="00DF6DF3" w:rsidTr="00D539F6">
              <w:trPr>
                <w:tblCellSpacing w:w="0" w:type="dxa"/>
                <w:jc w:val="center"/>
              </w:trPr>
              <w:tc>
                <w:tcPr>
                  <w:tcW w:w="5370" w:type="dxa"/>
                  <w:shd w:val="clear" w:color="auto" w:fill="FFFFFF"/>
                  <w:hideMark/>
                </w:tcPr>
                <w:tbl>
                  <w:tblPr>
                    <w:tblpPr w:leftFromText="45" w:rightFromText="45" w:vertAnchor="text"/>
                    <w:tblW w:w="0" w:type="dxa"/>
                    <w:tblCellMar>
                      <w:left w:w="0" w:type="dxa"/>
                      <w:right w:w="0" w:type="dxa"/>
                    </w:tblCellMar>
                    <w:tblLook w:val="04A0" w:firstRow="1" w:lastRow="0" w:firstColumn="1" w:lastColumn="0" w:noHBand="0" w:noVBand="1"/>
                  </w:tblPr>
                  <w:tblGrid>
                    <w:gridCol w:w="66"/>
                  </w:tblGrid>
                  <w:tr w:rsidR="00DF6DF3" w:rsidRPr="00DF6DF3" w:rsidTr="00D539F6">
                    <w:tc>
                      <w:tcPr>
                        <w:tcW w:w="0" w:type="auto"/>
                        <w:tcMar>
                          <w:top w:w="30" w:type="dxa"/>
                          <w:left w:w="30" w:type="dxa"/>
                          <w:bottom w:w="30" w:type="dxa"/>
                          <w:right w:w="30" w:type="dxa"/>
                        </w:tcMar>
                        <w:vAlign w:val="center"/>
                      </w:tcPr>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p>
                    </w:tc>
                  </w:tr>
                  <w:tr w:rsidR="00DF6DF3" w:rsidRPr="00DF6DF3" w:rsidTr="00D539F6">
                    <w:tc>
                      <w:tcPr>
                        <w:tcW w:w="0" w:type="auto"/>
                        <w:tcMar>
                          <w:top w:w="30" w:type="dxa"/>
                          <w:left w:w="30" w:type="dxa"/>
                          <w:bottom w:w="30" w:type="dxa"/>
                          <w:right w:w="30" w:type="dxa"/>
                        </w:tcMar>
                        <w:vAlign w:val="center"/>
                      </w:tcPr>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p>
                    </w:tc>
                  </w:tr>
                </w:tbl>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p>
              </w:tc>
            </w:tr>
          </w:tbl>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t>^</w:t>
            </w:r>
          </w:p>
          <w:p w:rsidR="00D539F6" w:rsidRPr="00D539F6" w:rsidRDefault="00D539F6" w:rsidP="00DF6DF3">
            <w:pPr>
              <w:spacing w:before="100" w:beforeAutospacing="1" w:after="100" w:afterAutospacing="1" w:line="240" w:lineRule="auto"/>
              <w:jc w:val="both"/>
              <w:outlineLvl w:val="4"/>
              <w:rPr>
                <w:rFonts w:ascii="Times New Roman" w:eastAsia="Times New Roman" w:hAnsi="Times New Roman" w:cs="Times New Roman"/>
                <w:bCs/>
                <w:sz w:val="24"/>
                <w:szCs w:val="24"/>
                <w:lang w:eastAsia="ru-RU"/>
              </w:rPr>
            </w:pPr>
            <w:proofErr w:type="gramStart"/>
            <w:r w:rsidRPr="00D539F6">
              <w:rPr>
                <w:rFonts w:ascii="Times New Roman" w:eastAsia="Times New Roman" w:hAnsi="Times New Roman" w:cs="Times New Roman"/>
                <w:bCs/>
                <w:sz w:val="24"/>
                <w:szCs w:val="24"/>
                <w:lang w:eastAsia="ru-RU"/>
              </w:rPr>
              <w:t>ВСТУП</w:t>
            </w:r>
            <w:proofErr w:type="gramEnd"/>
          </w:p>
          <w:p w:rsidR="00D539F6" w:rsidRPr="00D539F6" w:rsidRDefault="00D539F6" w:rsidP="00DF6DF3">
            <w:pPr>
              <w:spacing w:after="27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p>
          <w:p w:rsidR="00D539F6" w:rsidRPr="00D539F6" w:rsidRDefault="00D539F6" w:rsidP="00DF6DF3">
            <w:pPr>
              <w:spacing w:before="100" w:beforeAutospacing="1" w:after="100" w:afterAutospacing="1" w:line="240" w:lineRule="auto"/>
              <w:jc w:val="both"/>
              <w:outlineLvl w:val="4"/>
              <w:rPr>
                <w:rFonts w:ascii="Times New Roman" w:eastAsia="Times New Roman" w:hAnsi="Times New Roman" w:cs="Times New Roman"/>
                <w:bCs/>
                <w:sz w:val="24"/>
                <w:szCs w:val="24"/>
                <w:lang w:eastAsia="ru-RU"/>
              </w:rPr>
            </w:pPr>
            <w:r w:rsidRPr="00D539F6">
              <w:rPr>
                <w:rFonts w:ascii="Times New Roman" w:eastAsia="Times New Roman" w:hAnsi="Times New Roman" w:cs="Times New Roman"/>
                <w:bCs/>
                <w:sz w:val="24"/>
                <w:szCs w:val="24"/>
                <w:lang w:eastAsia="ru-RU"/>
              </w:rPr>
              <w:t>§ 1. Мова як суспі</w:t>
            </w:r>
            <w:proofErr w:type="gramStart"/>
            <w:r w:rsidRPr="00D539F6">
              <w:rPr>
                <w:rFonts w:ascii="Times New Roman" w:eastAsia="Times New Roman" w:hAnsi="Times New Roman" w:cs="Times New Roman"/>
                <w:bCs/>
                <w:sz w:val="24"/>
                <w:szCs w:val="24"/>
                <w:lang w:eastAsia="ru-RU"/>
              </w:rPr>
              <w:t>льне</w:t>
            </w:r>
            <w:proofErr w:type="gramEnd"/>
            <w:r w:rsidRPr="00D539F6">
              <w:rPr>
                <w:rFonts w:ascii="Times New Roman" w:eastAsia="Times New Roman" w:hAnsi="Times New Roman" w:cs="Times New Roman"/>
                <w:bCs/>
                <w:sz w:val="24"/>
                <w:szCs w:val="24"/>
                <w:lang w:eastAsia="ru-RU"/>
              </w:rPr>
              <w:t xml:space="preserve"> явище. Функції мови в суспільстві</w:t>
            </w:r>
          </w:p>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це єдина, цілісна, складна система знакі</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фонем</w:t>
            </w:r>
            <w:proofErr w:type="gramEnd"/>
            <w:r w:rsidRPr="00D539F6">
              <w:rPr>
                <w:rFonts w:ascii="Times New Roman" w:eastAsia="Times New Roman" w:hAnsi="Times New Roman" w:cs="Times New Roman"/>
                <w:sz w:val="24"/>
                <w:szCs w:val="24"/>
                <w:lang w:eastAsia="ru-RU"/>
              </w:rPr>
              <w:t xml:space="preserve"> (звуків), морфем (частин слова), слів, речень, яка служить для називання предметів, явищ об’єктивної дійсності та понять, є засобом спілкування, обміну думками і формування думок.</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явище фізичне, фізіологічне, антропологічне, суспі</w:t>
            </w:r>
            <w:proofErr w:type="gramStart"/>
            <w:r w:rsidRPr="00D539F6">
              <w:rPr>
                <w:rFonts w:ascii="Times New Roman" w:eastAsia="Times New Roman" w:hAnsi="Times New Roman" w:cs="Times New Roman"/>
                <w:sz w:val="24"/>
                <w:szCs w:val="24"/>
                <w:lang w:eastAsia="ru-RU"/>
              </w:rPr>
              <w:t>льне</w:t>
            </w:r>
            <w:proofErr w:type="gramEnd"/>
            <w:r w:rsidRPr="00D539F6">
              <w:rPr>
                <w:rFonts w:ascii="Times New Roman" w:eastAsia="Times New Roman" w:hAnsi="Times New Roman" w:cs="Times New Roman"/>
                <w:sz w:val="24"/>
                <w:szCs w:val="24"/>
                <w:lang w:eastAsia="ru-RU"/>
              </w:rPr>
              <w:t xml:space="preserve">. Умова його існування – людське суспільство. Це феномен людської цивілізації. Зв’язок мови й суспільства обопільний. Вона – одна з головних ланок ланцюга “суспільна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ідомість – праця – мова”, що робить людину власне людиною. Мова – найважливіше знаряддя </w:t>
            </w:r>
            <w:proofErr w:type="gramStart"/>
            <w:r w:rsidRPr="00D539F6">
              <w:rPr>
                <w:rFonts w:ascii="Times New Roman" w:eastAsia="Times New Roman" w:hAnsi="Times New Roman" w:cs="Times New Roman"/>
                <w:sz w:val="24"/>
                <w:szCs w:val="24"/>
                <w:lang w:eastAsia="ru-RU"/>
              </w:rPr>
              <w:t>соц</w:t>
            </w:r>
            <w:proofErr w:type="gramEnd"/>
            <w:r w:rsidRPr="00D539F6">
              <w:rPr>
                <w:rFonts w:ascii="Times New Roman" w:eastAsia="Times New Roman" w:hAnsi="Times New Roman" w:cs="Times New Roman"/>
                <w:sz w:val="24"/>
                <w:szCs w:val="24"/>
                <w:lang w:eastAsia="ru-RU"/>
              </w:rPr>
              <w:t xml:space="preserve">іалізації людини. Суспільна сутність людини виявляється уже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тому, що вона щодня спілкується, </w:t>
            </w:r>
            <w:r w:rsidRPr="00D539F6">
              <w:rPr>
                <w:rFonts w:ascii="Times New Roman" w:eastAsia="Times New Roman" w:hAnsi="Times New Roman" w:cs="Times New Roman"/>
                <w:sz w:val="24"/>
                <w:szCs w:val="24"/>
                <w:lang w:eastAsia="ru-RU"/>
              </w:rPr>
              <w:lastRenderedPageBreak/>
              <w:t>пристосовується до свого оточення, зміцнює суспільні зв’язки, взаємодіє зі суспільними групами.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Мова – засіб спілкування, мислетворення, інтелектуального та естетичного освоєння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іту, нагромадження і збереження людського досвіду, а також умова подальшого поступу усього людства.</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Мова лежить в основі духовного єднання людей у певну спільноту, вона є „найдосконалішим, незамінним засобом етнічної (національної) єдності” (В. Чапленко), „найголовнішим і найміцнішим цементом, що об’єднує етнографічний народ і перетворює його в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ідому націю” (І. Огієнко). У ній виявляється генотип нації, досвід її буття, закладено код нації, її ментальність. Мова – найважливіша ознака нації і засіб репрезентації її у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іті.</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Формою існування мови є мовлення – конкретний, практичний вияв мови, „мова в дії”, реалізація мови у різних сферах. </w:t>
            </w:r>
          </w:p>
          <w:p w:rsidR="00D539F6" w:rsidRPr="00D539F6" w:rsidRDefault="00D539F6" w:rsidP="00DF6DF3">
            <w:pPr>
              <w:spacing w:before="100" w:beforeAutospacing="1" w:after="100" w:afterAutospacing="1" w:line="240" w:lineRule="auto"/>
              <w:jc w:val="both"/>
              <w:outlineLvl w:val="4"/>
              <w:rPr>
                <w:rFonts w:ascii="Times New Roman" w:eastAsia="Times New Roman" w:hAnsi="Times New Roman" w:cs="Times New Roman"/>
                <w:bCs/>
                <w:sz w:val="24"/>
                <w:szCs w:val="24"/>
                <w:lang w:eastAsia="ru-RU"/>
              </w:rPr>
            </w:pPr>
            <w:r w:rsidRPr="00D539F6">
              <w:rPr>
                <w:rFonts w:ascii="Times New Roman" w:eastAsia="Times New Roman" w:hAnsi="Times New Roman" w:cs="Times New Roman"/>
                <w:bCs/>
                <w:sz w:val="24"/>
                <w:szCs w:val="24"/>
                <w:lang w:eastAsia="ru-RU"/>
              </w:rPr>
              <w:t xml:space="preserve">Щоб осягнути роль мови в суспільстві, варто розглянути її функції, важливі для суспільства взагалі і для </w:t>
            </w:r>
            <w:proofErr w:type="gramStart"/>
            <w:r w:rsidRPr="00D539F6">
              <w:rPr>
                <w:rFonts w:ascii="Times New Roman" w:eastAsia="Times New Roman" w:hAnsi="Times New Roman" w:cs="Times New Roman"/>
                <w:bCs/>
                <w:sz w:val="24"/>
                <w:szCs w:val="24"/>
                <w:lang w:eastAsia="ru-RU"/>
              </w:rPr>
              <w:t>кожного</w:t>
            </w:r>
            <w:proofErr w:type="gramEnd"/>
            <w:r w:rsidRPr="00D539F6">
              <w:rPr>
                <w:rFonts w:ascii="Times New Roman" w:eastAsia="Times New Roman" w:hAnsi="Times New Roman" w:cs="Times New Roman"/>
                <w:bCs/>
                <w:sz w:val="24"/>
                <w:szCs w:val="24"/>
                <w:lang w:eastAsia="ru-RU"/>
              </w:rPr>
              <w:t xml:space="preserve"> окремого носія мови. Узагальнити їх можна як функції спілкування, повідомлення і впливу.</w:t>
            </w:r>
          </w:p>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Комунікативна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Мова є засобом спілкування і порозуміння </w:t>
            </w:r>
            <w:proofErr w:type="gramStart"/>
            <w:r w:rsidRPr="00D539F6">
              <w:rPr>
                <w:rFonts w:ascii="Times New Roman" w:eastAsia="Times New Roman" w:hAnsi="Times New Roman" w:cs="Times New Roman"/>
                <w:sz w:val="24"/>
                <w:szCs w:val="24"/>
                <w:lang w:eastAsia="ru-RU"/>
              </w:rPr>
              <w:t>між</w:t>
            </w:r>
            <w:proofErr w:type="gramEnd"/>
            <w:r w:rsidRPr="00D539F6">
              <w:rPr>
                <w:rFonts w:ascii="Times New Roman" w:eastAsia="Times New Roman" w:hAnsi="Times New Roman" w:cs="Times New Roman"/>
                <w:sz w:val="24"/>
                <w:szCs w:val="24"/>
                <w:lang w:eastAsia="ru-RU"/>
              </w:rPr>
              <w:t xml:space="preserve"> людьми.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Це одна з найголовніших </w:t>
            </w:r>
            <w:proofErr w:type="gramStart"/>
            <w:r w:rsidRPr="00D539F6">
              <w:rPr>
                <w:rFonts w:ascii="Times New Roman" w:eastAsia="Times New Roman" w:hAnsi="Times New Roman" w:cs="Times New Roman"/>
                <w:sz w:val="24"/>
                <w:szCs w:val="24"/>
                <w:lang w:eastAsia="ru-RU"/>
              </w:rPr>
              <w:t>соц</w:t>
            </w:r>
            <w:proofErr w:type="gramEnd"/>
            <w:r w:rsidRPr="00D539F6">
              <w:rPr>
                <w:rFonts w:ascii="Times New Roman" w:eastAsia="Times New Roman" w:hAnsi="Times New Roman" w:cs="Times New Roman"/>
                <w:sz w:val="24"/>
                <w:szCs w:val="24"/>
                <w:lang w:eastAsia="ru-RU"/>
              </w:rPr>
              <w:t>іально-практичних функцій мови. Вона є важливою для кожної людини, для існування суспільства і для життя самої мови.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Усе життя людини – це її спілкування з оточенням і взаємний вплив один на одного. Спілкування, стосунки з іншими людьми – життєва доконечна потреба, а водночас і найбільша розкіш, яка дає щастя. Неможливість спілкуватися означає важку і гнітючу </w:t>
            </w:r>
            <w:r w:rsidRPr="00D539F6">
              <w:rPr>
                <w:rFonts w:ascii="Times New Roman" w:eastAsia="Times New Roman" w:hAnsi="Times New Roman" w:cs="Times New Roman"/>
                <w:sz w:val="24"/>
                <w:szCs w:val="24"/>
                <w:lang w:eastAsia="ru-RU"/>
              </w:rPr>
              <w:lastRenderedPageBreak/>
              <w:t>самотність.</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proofErr w:type="gramStart"/>
            <w:r w:rsidRPr="00D539F6">
              <w:rPr>
                <w:rFonts w:ascii="Times New Roman" w:eastAsia="Times New Roman" w:hAnsi="Times New Roman" w:cs="Times New Roman"/>
                <w:sz w:val="24"/>
                <w:szCs w:val="24"/>
                <w:lang w:eastAsia="ru-RU"/>
              </w:rPr>
              <w:t>Досл</w:t>
            </w:r>
            <w:proofErr w:type="gramEnd"/>
            <w:r w:rsidRPr="00D539F6">
              <w:rPr>
                <w:rFonts w:ascii="Times New Roman" w:eastAsia="Times New Roman" w:hAnsi="Times New Roman" w:cs="Times New Roman"/>
                <w:sz w:val="24"/>
                <w:szCs w:val="24"/>
                <w:lang w:eastAsia="ru-RU"/>
              </w:rPr>
              <w:t xml:space="preserve">іджуючи закони спілкування, психологи визначили, що контакти людини зі світом вкладаються у сім кіл спілкування, перше з яких – це сім’я, де вона народилася, а найширше, сьоме, – спілкування зі світом (цьому сьогодні сприяють розвинені інформаційні технології). Поміж ними – стосунки </w:t>
            </w:r>
            <w:proofErr w:type="gramStart"/>
            <w:r w:rsidRPr="00D539F6">
              <w:rPr>
                <w:rFonts w:ascii="Times New Roman" w:eastAsia="Times New Roman" w:hAnsi="Times New Roman" w:cs="Times New Roman"/>
                <w:sz w:val="24"/>
                <w:szCs w:val="24"/>
                <w:lang w:eastAsia="ru-RU"/>
              </w:rPr>
              <w:t>між</w:t>
            </w:r>
            <w:proofErr w:type="gramEnd"/>
            <w:r w:rsidRPr="00D539F6">
              <w:rPr>
                <w:rFonts w:ascii="Times New Roman" w:eastAsia="Times New Roman" w:hAnsi="Times New Roman" w:cs="Times New Roman"/>
                <w:sz w:val="24"/>
                <w:szCs w:val="24"/>
                <w:lang w:eastAsia="ru-RU"/>
              </w:rPr>
              <w:t xml:space="preserve"> друзями, партнерами, колегами, “службовими людьми”, земляками. У </w:t>
            </w:r>
            <w:proofErr w:type="gramStart"/>
            <w:r w:rsidRPr="00D539F6">
              <w:rPr>
                <w:rFonts w:ascii="Times New Roman" w:eastAsia="Times New Roman" w:hAnsi="Times New Roman" w:cs="Times New Roman"/>
                <w:sz w:val="24"/>
                <w:szCs w:val="24"/>
                <w:lang w:eastAsia="ru-RU"/>
              </w:rPr>
              <w:t>кожному</w:t>
            </w:r>
            <w:proofErr w:type="gramEnd"/>
            <w:r w:rsidRPr="00D539F6">
              <w:rPr>
                <w:rFonts w:ascii="Times New Roman" w:eastAsia="Times New Roman" w:hAnsi="Times New Roman" w:cs="Times New Roman"/>
                <w:sz w:val="24"/>
                <w:szCs w:val="24"/>
                <w:lang w:eastAsia="ru-RU"/>
              </w:rPr>
              <w:t xml:space="preserve"> з цих кіл людина формує свою мовну поведінку. Професійне спілкування – одна з важливих ланок цього ланцюга.</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proofErr w:type="gramStart"/>
            <w:r w:rsidRPr="00D539F6">
              <w:rPr>
                <w:rFonts w:ascii="Times New Roman" w:eastAsia="Times New Roman" w:hAnsi="Times New Roman" w:cs="Times New Roman"/>
                <w:sz w:val="24"/>
                <w:szCs w:val="24"/>
                <w:lang w:eastAsia="ru-RU"/>
              </w:rPr>
              <w:t>Мова – засіб обміну інформацією у всіх суспільно важливих сферах комунікації: у політиці, в науці, у галузі економіки, у виробництві і діловій сфері, в освіті, культурі та ін. Обслуговуючи потреби суспільства у забезпеченні інформаційних процесів, мова утверджує свою поліфункціональність, повнокровність і силу.</w:t>
            </w:r>
            <w:proofErr w:type="gramEnd"/>
            <w:r w:rsidRPr="00D539F6">
              <w:rPr>
                <w:rFonts w:ascii="Times New Roman" w:eastAsia="Times New Roman" w:hAnsi="Times New Roman" w:cs="Times New Roman"/>
                <w:sz w:val="24"/>
                <w:szCs w:val="24"/>
                <w:lang w:eastAsia="ru-RU"/>
              </w:rPr>
              <w:t xml:space="preserve"> Спілкування дає життя самій мові, адже мова, якою ніхто не спілкується, стає </w:t>
            </w:r>
            <w:proofErr w:type="gramStart"/>
            <w:r w:rsidRPr="00D539F6">
              <w:rPr>
                <w:rFonts w:ascii="Times New Roman" w:eastAsia="Times New Roman" w:hAnsi="Times New Roman" w:cs="Times New Roman"/>
                <w:sz w:val="24"/>
                <w:szCs w:val="24"/>
                <w:lang w:eastAsia="ru-RU"/>
              </w:rPr>
              <w:t>мертвою</w:t>
            </w:r>
            <w:proofErr w:type="gramEnd"/>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це універсальний засіб спілкування. Описи усіх можливих знакових систем, які спроможні передати інформацію, лише доводять, що це ”роди мов”, – мова зору, слуху, дотику. “Без розуміння мови немає мови взагалі”</w:t>
            </w:r>
            <w:r w:rsidRPr="00D539F6">
              <w:rPr>
                <w:rFonts w:ascii="Times New Roman" w:eastAsia="Times New Roman" w:hAnsi="Times New Roman" w:cs="Times New Roman"/>
                <w:sz w:val="24"/>
                <w:szCs w:val="24"/>
                <w:vertAlign w:val="superscript"/>
                <w:lang w:eastAsia="ru-RU"/>
              </w:rPr>
              <w:t>1</w:t>
            </w:r>
            <w:r w:rsidRPr="00D539F6">
              <w:rPr>
                <w:rFonts w:ascii="Times New Roman" w:eastAsia="Times New Roman" w:hAnsi="Times New Roman" w:cs="Times New Roman"/>
                <w:sz w:val="24"/>
                <w:szCs w:val="24"/>
                <w:lang w:eastAsia="ru-RU"/>
              </w:rPr>
              <w:t>.Невербальна комунікація є похідною від мовної комунікації, бо всі можливі знаки і сигнали нам щось “промовляють”.</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Мислетворча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засіб людського мислення: творення, оформлення і вираження думки.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Мова – це „дійсність думки”, „тіло думки”. Вона не є відображенням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ітогляду, який склався, а діяльністю, що його становить. Мислити – означає оперувати мовним матеріалом, словами, реченнями, без цього органічного зв’язку мовлення і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ізнавальна діяльність людини неможливі. Мислення – це внутрішнє мовлення.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Кожний момент діяльності зумовлює</w:t>
            </w:r>
            <w:r w:rsidR="00DF6DF3" w:rsidRPr="00DF6DF3">
              <w:rPr>
                <w:rFonts w:ascii="Times New Roman" w:eastAsia="Times New Roman" w:hAnsi="Times New Roman" w:cs="Times New Roman"/>
                <w:sz w:val="24"/>
                <w:szCs w:val="24"/>
                <w:lang w:eastAsia="ru-RU"/>
              </w:rPr>
              <w:t>ться думкою і її носіє</w:t>
            </w:r>
            <w:proofErr w:type="gramStart"/>
            <w:r w:rsidR="00DF6DF3" w:rsidRPr="00DF6DF3">
              <w:rPr>
                <w:rFonts w:ascii="Times New Roman" w:eastAsia="Times New Roman" w:hAnsi="Times New Roman" w:cs="Times New Roman"/>
                <w:sz w:val="24"/>
                <w:szCs w:val="24"/>
                <w:lang w:eastAsia="ru-RU"/>
              </w:rPr>
              <w:t>м</w:t>
            </w:r>
            <w:proofErr w:type="gramEnd"/>
            <w:r w:rsidR="00DF6DF3" w:rsidRPr="00DF6DF3">
              <w:rPr>
                <w:rFonts w:ascii="Times New Roman" w:eastAsia="Times New Roman" w:hAnsi="Times New Roman" w:cs="Times New Roman"/>
                <w:sz w:val="24"/>
                <w:szCs w:val="24"/>
                <w:lang w:eastAsia="ru-RU"/>
              </w:rPr>
              <w:t xml:space="preserve"> – мовою</w:t>
            </w:r>
          </w:p>
        </w:tc>
      </w:tr>
    </w:tbl>
    <w:tbl>
      <w:tblPr>
        <w:tblpPr w:leftFromText="180" w:rightFromText="180" w:vertAnchor="text" w:horzAnchor="margin" w:tblpY="839"/>
        <w:tblW w:w="9796" w:type="dxa"/>
        <w:tblCellMar>
          <w:top w:w="15" w:type="dxa"/>
          <w:left w:w="15" w:type="dxa"/>
          <w:bottom w:w="15" w:type="dxa"/>
          <w:right w:w="15" w:type="dxa"/>
        </w:tblCellMar>
        <w:tblLook w:val="04A0" w:firstRow="1" w:lastRow="0" w:firstColumn="1" w:lastColumn="0" w:noHBand="0" w:noVBand="1"/>
      </w:tblPr>
      <w:tblGrid>
        <w:gridCol w:w="9796"/>
      </w:tblGrid>
      <w:tr w:rsidR="00DF6DF3" w:rsidRPr="00DF6DF3" w:rsidTr="00DF6DF3">
        <w:tc>
          <w:tcPr>
            <w:tcW w:w="9796" w:type="dxa"/>
            <w:vAlign w:val="center"/>
            <w:hideMark/>
          </w:tcPr>
          <w:p w:rsidR="00DF6DF3" w:rsidRPr="00D539F6" w:rsidRDefault="00DF6DF3"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lastRenderedPageBreak/>
              <w:t>^</w:t>
            </w:r>
          </w:p>
          <w:p w:rsidR="00DF6DF3" w:rsidRPr="00D539F6" w:rsidRDefault="00DF6DF3" w:rsidP="00DF6DF3">
            <w:pPr>
              <w:spacing w:before="100" w:beforeAutospacing="1" w:after="100" w:afterAutospacing="1" w:line="240" w:lineRule="auto"/>
              <w:jc w:val="both"/>
              <w:outlineLvl w:val="4"/>
              <w:rPr>
                <w:rFonts w:ascii="Times New Roman" w:eastAsia="Times New Roman" w:hAnsi="Times New Roman" w:cs="Times New Roman"/>
                <w:bCs/>
                <w:sz w:val="24"/>
                <w:szCs w:val="24"/>
                <w:lang w:eastAsia="ru-RU"/>
              </w:rPr>
            </w:pPr>
            <w:r w:rsidRPr="00D539F6">
              <w:rPr>
                <w:rFonts w:ascii="Times New Roman" w:eastAsia="Times New Roman" w:hAnsi="Times New Roman" w:cs="Times New Roman"/>
                <w:bCs/>
                <w:sz w:val="24"/>
                <w:szCs w:val="24"/>
                <w:lang w:eastAsia="ru-RU"/>
              </w:rPr>
              <w:t>Номінативна функція</w:t>
            </w:r>
          </w:p>
          <w:p w:rsidR="00DF6DF3" w:rsidRPr="00D539F6" w:rsidRDefault="00DF6DF3"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 xml:space="preserve">Мова є засобом називання усіх предметів, ознак, дій, кількості, усього навколишнього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іту, реальних та ірреальних сутностей. Цей процес науковці називають лінгвалізацією, або омовленням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іту.</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Незважаючи на однаковість реалій, кожна нація бачить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іт по-різному. Українська мова – це самобутня мовна картина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іту української нації. Порівняймо, українське слово </w:t>
            </w:r>
            <w:r w:rsidRPr="00D539F6">
              <w:rPr>
                <w:rFonts w:ascii="Times New Roman" w:eastAsia="Times New Roman" w:hAnsi="Times New Roman" w:cs="Times New Roman"/>
                <w:i/>
                <w:iCs/>
                <w:sz w:val="24"/>
                <w:szCs w:val="24"/>
                <w:lang w:eastAsia="ru-RU"/>
              </w:rPr>
              <w:t>лікарня </w:t>
            </w:r>
            <w:r w:rsidRPr="00D539F6">
              <w:rPr>
                <w:rFonts w:ascii="Times New Roman" w:eastAsia="Times New Roman" w:hAnsi="Times New Roman" w:cs="Times New Roman"/>
                <w:sz w:val="24"/>
                <w:szCs w:val="24"/>
                <w:lang w:eastAsia="ru-RU"/>
              </w:rPr>
              <w:t>пов’язане зі словами </w:t>
            </w:r>
            <w:r w:rsidRPr="00D539F6">
              <w:rPr>
                <w:rFonts w:ascii="Times New Roman" w:eastAsia="Times New Roman" w:hAnsi="Times New Roman" w:cs="Times New Roman"/>
                <w:i/>
                <w:iCs/>
                <w:sz w:val="24"/>
                <w:szCs w:val="24"/>
                <w:lang w:eastAsia="ru-RU"/>
              </w:rPr>
              <w:t>лікувати,</w:t>
            </w:r>
            <w:r w:rsidRPr="00D539F6">
              <w:rPr>
                <w:rFonts w:ascii="Times New Roman" w:eastAsia="Times New Roman" w:hAnsi="Times New Roman" w:cs="Times New Roman"/>
                <w:sz w:val="24"/>
                <w:szCs w:val="24"/>
                <w:lang w:eastAsia="ru-RU"/>
              </w:rPr>
              <w:t> </w:t>
            </w:r>
            <w:r w:rsidRPr="00D539F6">
              <w:rPr>
                <w:rFonts w:ascii="Times New Roman" w:eastAsia="Times New Roman" w:hAnsi="Times New Roman" w:cs="Times New Roman"/>
                <w:i/>
                <w:iCs/>
                <w:sz w:val="24"/>
                <w:szCs w:val="24"/>
                <w:lang w:eastAsia="ru-RU"/>
              </w:rPr>
              <w:t>ліки</w:t>
            </w:r>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тоді як російське </w:t>
            </w:r>
            <w:r w:rsidRPr="00D539F6">
              <w:rPr>
                <w:rFonts w:ascii="Times New Roman" w:eastAsia="Times New Roman" w:hAnsi="Times New Roman" w:cs="Times New Roman"/>
                <w:i/>
                <w:iCs/>
                <w:sz w:val="24"/>
                <w:szCs w:val="24"/>
                <w:lang w:eastAsia="ru-RU"/>
              </w:rPr>
              <w:t>больница </w:t>
            </w:r>
            <w:r w:rsidRPr="00D539F6">
              <w:rPr>
                <w:rFonts w:ascii="Times New Roman" w:eastAsia="Times New Roman" w:hAnsi="Times New Roman" w:cs="Times New Roman"/>
                <w:sz w:val="24"/>
                <w:szCs w:val="24"/>
                <w:lang w:eastAsia="ru-RU"/>
              </w:rPr>
              <w:t>асоціюється зі словами </w:t>
            </w:r>
            <w:r w:rsidRPr="00D539F6">
              <w:rPr>
                <w:rFonts w:ascii="Times New Roman" w:eastAsia="Times New Roman" w:hAnsi="Times New Roman" w:cs="Times New Roman"/>
                <w:i/>
                <w:iCs/>
                <w:sz w:val="24"/>
                <w:szCs w:val="24"/>
                <w:lang w:eastAsia="ru-RU"/>
              </w:rPr>
              <w:t>болеть,</w:t>
            </w:r>
            <w:r w:rsidRPr="00D539F6">
              <w:rPr>
                <w:rFonts w:ascii="Times New Roman" w:eastAsia="Times New Roman" w:hAnsi="Times New Roman" w:cs="Times New Roman"/>
                <w:sz w:val="24"/>
                <w:szCs w:val="24"/>
                <w:lang w:eastAsia="ru-RU"/>
              </w:rPr>
              <w:t> </w:t>
            </w:r>
            <w:r w:rsidRPr="00D539F6">
              <w:rPr>
                <w:rFonts w:ascii="Times New Roman" w:eastAsia="Times New Roman" w:hAnsi="Times New Roman" w:cs="Times New Roman"/>
                <w:i/>
                <w:iCs/>
                <w:sz w:val="24"/>
                <w:szCs w:val="24"/>
                <w:lang w:eastAsia="ru-RU"/>
              </w:rPr>
              <w:t>боль;</w:t>
            </w:r>
            <w:r w:rsidRPr="00D539F6">
              <w:rPr>
                <w:rFonts w:ascii="Times New Roman" w:eastAsia="Times New Roman" w:hAnsi="Times New Roman" w:cs="Times New Roman"/>
                <w:sz w:val="24"/>
                <w:szCs w:val="24"/>
                <w:lang w:eastAsia="ru-RU"/>
              </w:rPr>
              <w:t> українське</w:t>
            </w:r>
            <w:r w:rsidRPr="00D539F6">
              <w:rPr>
                <w:rFonts w:ascii="Times New Roman" w:eastAsia="Times New Roman" w:hAnsi="Times New Roman" w:cs="Times New Roman"/>
                <w:i/>
                <w:iCs/>
                <w:sz w:val="24"/>
                <w:szCs w:val="24"/>
                <w:lang w:eastAsia="ru-RU"/>
              </w:rPr>
              <w:t>шанувальник</w:t>
            </w:r>
            <w:r w:rsidRPr="00D539F6">
              <w:rPr>
                <w:rFonts w:ascii="Times New Roman" w:eastAsia="Times New Roman" w:hAnsi="Times New Roman" w:cs="Times New Roman"/>
                <w:sz w:val="24"/>
                <w:szCs w:val="24"/>
                <w:lang w:eastAsia="ru-RU"/>
              </w:rPr>
              <w:t> має зв’язок зі словами </w:t>
            </w:r>
            <w:r w:rsidRPr="00D539F6">
              <w:rPr>
                <w:rFonts w:ascii="Times New Roman" w:eastAsia="Times New Roman" w:hAnsi="Times New Roman" w:cs="Times New Roman"/>
                <w:i/>
                <w:iCs/>
                <w:sz w:val="24"/>
                <w:szCs w:val="24"/>
                <w:lang w:eastAsia="ru-RU"/>
              </w:rPr>
              <w:t>шанувати, пошана, </w:t>
            </w:r>
            <w:r w:rsidRPr="00D539F6">
              <w:rPr>
                <w:rFonts w:ascii="Times New Roman" w:eastAsia="Times New Roman" w:hAnsi="Times New Roman" w:cs="Times New Roman"/>
                <w:sz w:val="24"/>
                <w:szCs w:val="24"/>
                <w:lang w:eastAsia="ru-RU"/>
              </w:rPr>
              <w:t>а російське </w:t>
            </w:r>
            <w:r w:rsidRPr="00D539F6">
              <w:rPr>
                <w:rFonts w:ascii="Times New Roman" w:eastAsia="Times New Roman" w:hAnsi="Times New Roman" w:cs="Times New Roman"/>
                <w:i/>
                <w:iCs/>
                <w:sz w:val="24"/>
                <w:szCs w:val="24"/>
                <w:lang w:eastAsia="ru-RU"/>
              </w:rPr>
              <w:t>поклонник </w:t>
            </w:r>
            <w:r w:rsidRPr="00D539F6">
              <w:rPr>
                <w:rFonts w:ascii="Times New Roman" w:eastAsia="Times New Roman" w:hAnsi="Times New Roman" w:cs="Times New Roman"/>
                <w:sz w:val="24"/>
                <w:szCs w:val="24"/>
                <w:lang w:eastAsia="ru-RU"/>
              </w:rPr>
              <w:t>– зі словами</w:t>
            </w:r>
            <w:r w:rsidRPr="00D539F6">
              <w:rPr>
                <w:rFonts w:ascii="Times New Roman" w:eastAsia="Times New Roman" w:hAnsi="Times New Roman" w:cs="Times New Roman"/>
                <w:i/>
                <w:iCs/>
                <w:sz w:val="24"/>
                <w:szCs w:val="24"/>
                <w:lang w:eastAsia="ru-RU"/>
              </w:rPr>
              <w:t>поклоняться, поклонение </w:t>
            </w:r>
            <w:r w:rsidRPr="00D539F6">
              <w:rPr>
                <w:rFonts w:ascii="Times New Roman" w:eastAsia="Times New Roman" w:hAnsi="Times New Roman" w:cs="Times New Roman"/>
                <w:sz w:val="24"/>
                <w:szCs w:val="24"/>
                <w:lang w:eastAsia="ru-RU"/>
              </w:rPr>
              <w:t xml:space="preserve">та ін. Разом з іншими факторами етнотворення мова формує національний менталітет, національну культуру і духовність нації. В основі українського менталітету – „природа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ітовідчуття, оригінальна цивілізаційна рефлексія на навколишній світ”</w:t>
            </w:r>
            <w:r w:rsidRPr="00D539F6">
              <w:rPr>
                <w:rFonts w:ascii="Times New Roman" w:eastAsia="Times New Roman" w:hAnsi="Times New Roman" w:cs="Times New Roman"/>
                <w:sz w:val="24"/>
                <w:szCs w:val="24"/>
                <w:vertAlign w:val="superscript"/>
                <w:lang w:eastAsia="ru-RU"/>
              </w:rPr>
              <w:t>2</w:t>
            </w:r>
            <w:r w:rsidRPr="00D539F6">
              <w:rPr>
                <w:rFonts w:ascii="Times New Roman" w:eastAsia="Times New Roman" w:hAnsi="Times New Roman" w:cs="Times New Roman"/>
                <w:sz w:val="24"/>
                <w:szCs w:val="24"/>
                <w:lang w:eastAsia="ru-RU"/>
              </w:rPr>
              <w:t xml:space="preserve">. Омовлені загальнолюдські поняття існують поряд із національно вагомою лексикою з мовного і </w:t>
            </w:r>
            <w:proofErr w:type="gramStart"/>
            <w:r w:rsidRPr="00D539F6">
              <w:rPr>
                <w:rFonts w:ascii="Times New Roman" w:eastAsia="Times New Roman" w:hAnsi="Times New Roman" w:cs="Times New Roman"/>
                <w:sz w:val="24"/>
                <w:szCs w:val="24"/>
                <w:lang w:eastAsia="ru-RU"/>
              </w:rPr>
              <w:t>соц</w:t>
            </w:r>
            <w:proofErr w:type="gramEnd"/>
            <w:r w:rsidRPr="00D539F6">
              <w:rPr>
                <w:rFonts w:ascii="Times New Roman" w:eastAsia="Times New Roman" w:hAnsi="Times New Roman" w:cs="Times New Roman"/>
                <w:sz w:val="24"/>
                <w:szCs w:val="24"/>
                <w:lang w:eastAsia="ru-RU"/>
              </w:rPr>
              <w:t>іально-культурного простору саме української нації, напр.: </w:t>
            </w:r>
            <w:r w:rsidRPr="00D539F6">
              <w:rPr>
                <w:rFonts w:ascii="Times New Roman" w:eastAsia="Times New Roman" w:hAnsi="Times New Roman" w:cs="Times New Roman"/>
                <w:i/>
                <w:iCs/>
                <w:sz w:val="24"/>
                <w:szCs w:val="24"/>
                <w:lang w:eastAsia="ru-RU"/>
              </w:rPr>
              <w:t>лани широкополі, садок вишневий, дівчина як калина, доля стелиться рушниками, чорнобривці посіяла мати, День злуки, Крути, тридцятикілометрова зона відчуження, скнилівська трагедія, помаранчева революція</w:t>
            </w:r>
            <w:r w:rsidRPr="00D539F6">
              <w:rPr>
                <w:rFonts w:ascii="Times New Roman" w:eastAsia="Times New Roman" w:hAnsi="Times New Roman" w:cs="Times New Roman"/>
                <w:sz w:val="24"/>
                <w:szCs w:val="24"/>
                <w:lang w:eastAsia="ru-RU"/>
              </w:rPr>
              <w:t> та ін.</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Процес омовлення світу можна уявити і як щоденні відкриття малої дитини, яка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 xml:space="preserve">ізнає світ за допомогою мови: називання предметів (іменники), дій (дієслова), ознак (прикметники) – ось її перші доторкання до усього навколо, і як потужний Ніагарський водоспад інформації, що спадає на нас завдяки поступу людства. </w:t>
            </w:r>
            <w:proofErr w:type="gramStart"/>
            <w:r w:rsidRPr="00D539F6">
              <w:rPr>
                <w:rFonts w:ascii="Times New Roman" w:eastAsia="Times New Roman" w:hAnsi="Times New Roman" w:cs="Times New Roman"/>
                <w:sz w:val="24"/>
                <w:szCs w:val="24"/>
                <w:lang w:eastAsia="ru-RU"/>
              </w:rPr>
              <w:t>Назв</w:t>
            </w:r>
            <w:proofErr w:type="gramEnd"/>
            <w:r w:rsidRPr="00D539F6">
              <w:rPr>
                <w:rFonts w:ascii="Times New Roman" w:eastAsia="Times New Roman" w:hAnsi="Times New Roman" w:cs="Times New Roman"/>
                <w:sz w:val="24"/>
                <w:szCs w:val="24"/>
                <w:lang w:eastAsia="ru-RU"/>
              </w:rPr>
              <w:t xml:space="preserve">імо, наприклад, нові спеціальності, що з’явилися останніми роками на економічних факультетах: „Менеджмент організацій”, „Інформаційні системи в менеджменті”, „Банківська справа”, „Фінанси і кредит”, „Економічна </w:t>
            </w:r>
            <w:proofErr w:type="gramStart"/>
            <w:r w:rsidRPr="00D539F6">
              <w:rPr>
                <w:rFonts w:ascii="Times New Roman" w:eastAsia="Times New Roman" w:hAnsi="Times New Roman" w:cs="Times New Roman"/>
                <w:sz w:val="24"/>
                <w:szCs w:val="24"/>
                <w:lang w:eastAsia="ru-RU"/>
              </w:rPr>
              <w:t>соц</w:t>
            </w:r>
            <w:proofErr w:type="gramEnd"/>
            <w:r w:rsidRPr="00D539F6">
              <w:rPr>
                <w:rFonts w:ascii="Times New Roman" w:eastAsia="Times New Roman" w:hAnsi="Times New Roman" w:cs="Times New Roman"/>
                <w:sz w:val="24"/>
                <w:szCs w:val="24"/>
                <w:lang w:eastAsia="ru-RU"/>
              </w:rPr>
              <w:t>іологія”, „Економічна статистика” та ін. Кожна із цих галузей має свою потужну терміносистему.</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lastRenderedPageBreak/>
              <w:t>^</w:t>
            </w:r>
          </w:p>
          <w:p w:rsidR="00DF6DF3" w:rsidRPr="00D539F6" w:rsidRDefault="00DF6DF3" w:rsidP="00DF6DF3">
            <w:pPr>
              <w:spacing w:before="100" w:beforeAutospacing="1" w:after="100" w:afterAutospacing="1" w:line="240" w:lineRule="auto"/>
              <w:jc w:val="both"/>
              <w:outlineLvl w:val="4"/>
              <w:rPr>
                <w:rFonts w:ascii="Times New Roman" w:eastAsia="Times New Roman" w:hAnsi="Times New Roman" w:cs="Times New Roman"/>
                <w:bCs/>
                <w:sz w:val="24"/>
                <w:szCs w:val="24"/>
                <w:lang w:eastAsia="ru-RU"/>
              </w:rPr>
            </w:pPr>
            <w:proofErr w:type="gramStart"/>
            <w:r w:rsidRPr="00D539F6">
              <w:rPr>
                <w:rFonts w:ascii="Times New Roman" w:eastAsia="Times New Roman" w:hAnsi="Times New Roman" w:cs="Times New Roman"/>
                <w:bCs/>
                <w:sz w:val="24"/>
                <w:szCs w:val="24"/>
                <w:lang w:eastAsia="ru-RU"/>
              </w:rPr>
              <w:t>П</w:t>
            </w:r>
            <w:proofErr w:type="gramEnd"/>
            <w:r w:rsidRPr="00D539F6">
              <w:rPr>
                <w:rFonts w:ascii="Times New Roman" w:eastAsia="Times New Roman" w:hAnsi="Times New Roman" w:cs="Times New Roman"/>
                <w:bCs/>
                <w:sz w:val="24"/>
                <w:szCs w:val="24"/>
                <w:lang w:eastAsia="ru-RU"/>
              </w:rPr>
              <w:t>ізнавальна функція</w:t>
            </w:r>
          </w:p>
          <w:p w:rsidR="00DF6DF3" w:rsidRPr="00D539F6" w:rsidRDefault="00DF6DF3"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 xml:space="preserve">Мова – засіб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ізнання світу і накопичення людського досвіду.</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У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 xml:space="preserve">ізнанні нового, раніше не відомого мова є обов’язковим чинником. „Роль думки і мови в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ізнанні світу нагадує прокладання тунелю: думка у мовній формі вгризається в породу невідомого і застигає у вигляді кріплень, без яких тунель обвалився б”</w:t>
            </w:r>
            <w:r w:rsidRPr="00D539F6">
              <w:rPr>
                <w:rFonts w:ascii="Times New Roman" w:eastAsia="Times New Roman" w:hAnsi="Times New Roman" w:cs="Times New Roman"/>
                <w:sz w:val="24"/>
                <w:szCs w:val="24"/>
                <w:vertAlign w:val="superscript"/>
                <w:lang w:eastAsia="ru-RU"/>
              </w:rPr>
              <w:t>3</w:t>
            </w:r>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Мова – енциклопедія людського досвіду усіх попередніх поколінь. </w:t>
            </w:r>
            <w:proofErr w:type="gramStart"/>
            <w:r w:rsidRPr="00D539F6">
              <w:rPr>
                <w:rFonts w:ascii="Times New Roman" w:eastAsia="Times New Roman" w:hAnsi="Times New Roman" w:cs="Times New Roman"/>
                <w:sz w:val="24"/>
                <w:szCs w:val="24"/>
                <w:lang w:eastAsia="ru-RU"/>
              </w:rPr>
              <w:t>Думки, виражені за допомогою мови, збереглися на камені і глиняній табличці, на пергаменті і папері. „Вся людська культура й цивілізація нерозривно зв’язані з цим величезним сховищем людських знань і досвіду, що їх нагромаджено за весь час існування людства як суму знань видатних людей усіх поколінь”</w:t>
            </w:r>
            <w:r w:rsidRPr="00D539F6">
              <w:rPr>
                <w:rFonts w:ascii="Times New Roman" w:eastAsia="Times New Roman" w:hAnsi="Times New Roman" w:cs="Times New Roman"/>
                <w:sz w:val="24"/>
                <w:szCs w:val="24"/>
                <w:vertAlign w:val="superscript"/>
                <w:lang w:eastAsia="ru-RU"/>
              </w:rPr>
              <w:t>4</w:t>
            </w:r>
            <w:r w:rsidRPr="00D539F6">
              <w:rPr>
                <w:rFonts w:ascii="Times New Roman" w:eastAsia="Times New Roman" w:hAnsi="Times New Roman" w:cs="Times New Roman"/>
                <w:sz w:val="24"/>
                <w:szCs w:val="24"/>
                <w:lang w:eastAsia="ru-RU"/>
              </w:rPr>
              <w:t>.</w:t>
            </w:r>
            <w:proofErr w:type="gramEnd"/>
            <w:r w:rsidRPr="00D539F6">
              <w:rPr>
                <w:rFonts w:ascii="Times New Roman" w:eastAsia="Times New Roman" w:hAnsi="Times New Roman" w:cs="Times New Roman"/>
                <w:sz w:val="24"/>
                <w:szCs w:val="24"/>
                <w:lang w:eastAsia="ru-RU"/>
              </w:rPr>
              <w:t xml:space="preserve"> Вивчаючи інші мови, ми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ізнаємо інший світ, іншу культуру і збагачуємо свій досвід і знання.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Культурологічна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носій культури, засіб нагромадження суспільн</w:t>
            </w:r>
            <w:proofErr w:type="gramStart"/>
            <w:r w:rsidRPr="00D539F6">
              <w:rPr>
                <w:rFonts w:ascii="Times New Roman" w:eastAsia="Times New Roman" w:hAnsi="Times New Roman" w:cs="Times New Roman"/>
                <w:sz w:val="24"/>
                <w:szCs w:val="24"/>
                <w:lang w:eastAsia="ru-RU"/>
              </w:rPr>
              <w:t>о-</w:t>
            </w:r>
            <w:proofErr w:type="gramEnd"/>
            <w:r w:rsidRPr="00D539F6">
              <w:rPr>
                <w:rFonts w:ascii="Times New Roman" w:eastAsia="Times New Roman" w:hAnsi="Times New Roman" w:cs="Times New Roman"/>
                <w:sz w:val="24"/>
                <w:szCs w:val="24"/>
                <w:lang w:eastAsia="ru-RU"/>
              </w:rPr>
              <w:t>історичного, культурного надбання народу – творця мови.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Оволодіваючи мовою, людина оволодіває і культурою народу. Мова – “генофонд культури” (О. Гончар), “жива схованка людського духу” (П. Мирний). Вона духовно єднає покоління, дає змогу сягнути культурних скарбів минулих століть.</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це мі</w:t>
            </w:r>
            <w:proofErr w:type="gramStart"/>
            <w:r w:rsidRPr="00D539F6">
              <w:rPr>
                <w:rFonts w:ascii="Times New Roman" w:eastAsia="Times New Roman" w:hAnsi="Times New Roman" w:cs="Times New Roman"/>
                <w:sz w:val="24"/>
                <w:szCs w:val="24"/>
                <w:lang w:eastAsia="ru-RU"/>
              </w:rPr>
              <w:t>ст</w:t>
            </w:r>
            <w:proofErr w:type="gramEnd"/>
            <w:r w:rsidRPr="00D539F6">
              <w:rPr>
                <w:rFonts w:ascii="Times New Roman" w:eastAsia="Times New Roman" w:hAnsi="Times New Roman" w:cs="Times New Roman"/>
                <w:sz w:val="24"/>
                <w:szCs w:val="24"/>
                <w:lang w:eastAsia="ru-RU"/>
              </w:rPr>
              <w:t xml:space="preserve"> між культурами. Через мову можна глибше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ізнати традиції і здобутки чужої культури. Українська мова – це ключ до багатої української культури.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Естетична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засіб творення позитивних емоцій, краси.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lastRenderedPageBreak/>
              <w:t xml:space="preserve">Естетика мови – це ресурси і можливості мови виступати в контексті мистецтва. Словесне мистецтво – це творення художніх образів у всіх родах і жанрах літератури, у публіцистиці, ораторському слові. Творчість Гомера, Есхіла, Данте, Шекспіра, Байрона, </w:t>
            </w:r>
            <w:proofErr w:type="gramStart"/>
            <w:r w:rsidRPr="00D539F6">
              <w:rPr>
                <w:rFonts w:ascii="Times New Roman" w:eastAsia="Times New Roman" w:hAnsi="Times New Roman" w:cs="Times New Roman"/>
                <w:sz w:val="24"/>
                <w:szCs w:val="24"/>
                <w:lang w:eastAsia="ru-RU"/>
              </w:rPr>
              <w:t>Ш</w:t>
            </w:r>
            <w:proofErr w:type="gramEnd"/>
            <w:r w:rsidRPr="00D539F6">
              <w:rPr>
                <w:rFonts w:ascii="Times New Roman" w:eastAsia="Times New Roman" w:hAnsi="Times New Roman" w:cs="Times New Roman"/>
                <w:sz w:val="24"/>
                <w:szCs w:val="24"/>
                <w:lang w:eastAsia="ru-RU"/>
              </w:rPr>
              <w:t xml:space="preserve">іллера, Гюґо, Бальзака, Бічер-Стоу, Марк Твена, Пушкіна, Льва Толстого, Достоєвського – це сторінки світової величі мистецтва слова, які не залишать байдужими жодного, хто до них доторкнеться. Український фольклор,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існі, мистецьке слово І. Котляревського, Т. Шевченка, І. Франка, Лесі Українки, М. Рильського, О. Гончара та інших наших великих майстрів слова – невичерпне джерело естетичної насолоди.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Однакове задоволення, позитивні емоції ми маємо від слова писемного і живого, якщо митець уповні виявив естетичний потенці</w:t>
            </w:r>
            <w:proofErr w:type="gramStart"/>
            <w:r w:rsidRPr="00D539F6">
              <w:rPr>
                <w:rFonts w:ascii="Times New Roman" w:eastAsia="Times New Roman" w:hAnsi="Times New Roman" w:cs="Times New Roman"/>
                <w:sz w:val="24"/>
                <w:szCs w:val="24"/>
                <w:lang w:eastAsia="ru-RU"/>
              </w:rPr>
              <w:t>ал</w:t>
            </w:r>
            <w:proofErr w:type="gramEnd"/>
            <w:r w:rsidRPr="00D539F6">
              <w:rPr>
                <w:rFonts w:ascii="Times New Roman" w:eastAsia="Times New Roman" w:hAnsi="Times New Roman" w:cs="Times New Roman"/>
                <w:sz w:val="24"/>
                <w:szCs w:val="24"/>
                <w:lang w:eastAsia="ru-RU"/>
              </w:rPr>
              <w:t xml:space="preserve"> слова або якщо воно звучить досконало. Читання художньої літератури, заучування напам’ять улюблених віршів – це виховання відчуття краси мови, примноження краси нашого буття.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Експресивна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Мова є засобом вираження внутрішнього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іту людини.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Мову вживають не так для </w:t>
            </w:r>
            <w:proofErr w:type="gramStart"/>
            <w:r w:rsidRPr="00D539F6">
              <w:rPr>
                <w:rFonts w:ascii="Times New Roman" w:eastAsia="Times New Roman" w:hAnsi="Times New Roman" w:cs="Times New Roman"/>
                <w:sz w:val="24"/>
                <w:szCs w:val="24"/>
                <w:lang w:eastAsia="ru-RU"/>
              </w:rPr>
              <w:t>простого</w:t>
            </w:r>
            <w:proofErr w:type="gramEnd"/>
            <w:r w:rsidRPr="00D539F6">
              <w:rPr>
                <w:rFonts w:ascii="Times New Roman" w:eastAsia="Times New Roman" w:hAnsi="Times New Roman" w:cs="Times New Roman"/>
                <w:sz w:val="24"/>
                <w:szCs w:val="24"/>
                <w:lang w:eastAsia="ru-RU"/>
              </w:rPr>
              <w:t xml:space="preserve"> повідомлення, як для вияву своїх переживань, почуттів, емоцій. Радість, щастя, здивування, смуток, гнів, неспокій та глибині порухи інших почуттів розкриваються для інших через мову. А вся система мовних засобів, що висловлюють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іт емоцій, віддзеркалює неповторність світобачення і світовідчуття української нації, особливості морально-етичних принципів і релігійних настанов.</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Ідентифікаційна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є засобом ототожнення в межах певної спільноти.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Вона єднає між собою представників певної нації у часі і просторі. Завдяки мові ми усвідомлюємо себе українцями, відчуваємо </w:t>
            </w:r>
            <w:proofErr w:type="gramStart"/>
            <w:r w:rsidRPr="00D539F6">
              <w:rPr>
                <w:rFonts w:ascii="Times New Roman" w:eastAsia="Times New Roman" w:hAnsi="Times New Roman" w:cs="Times New Roman"/>
                <w:sz w:val="24"/>
                <w:szCs w:val="24"/>
                <w:lang w:eastAsia="ru-RU"/>
              </w:rPr>
              <w:t>свою</w:t>
            </w:r>
            <w:proofErr w:type="gramEnd"/>
            <w:r w:rsidRPr="00D539F6">
              <w:rPr>
                <w:rFonts w:ascii="Times New Roman" w:eastAsia="Times New Roman" w:hAnsi="Times New Roman" w:cs="Times New Roman"/>
                <w:sz w:val="24"/>
                <w:szCs w:val="24"/>
                <w:lang w:eastAsia="ru-RU"/>
              </w:rPr>
              <w:t xml:space="preserve"> спільність з тими, хто далеко від нас, із тими, хто жив до нас. Мова – це той “найважливіший, найдорожчий і найміцніший зв’язок, що з’єднує віджилі, живі й майбутні покоління народу в одне велике історичне </w:t>
            </w:r>
            <w:proofErr w:type="gramStart"/>
            <w:r w:rsidRPr="00D539F6">
              <w:rPr>
                <w:rFonts w:ascii="Times New Roman" w:eastAsia="Times New Roman" w:hAnsi="Times New Roman" w:cs="Times New Roman"/>
                <w:sz w:val="24"/>
                <w:szCs w:val="24"/>
                <w:lang w:eastAsia="ru-RU"/>
              </w:rPr>
              <w:t>живе ц</w:t>
            </w:r>
            <w:proofErr w:type="gramEnd"/>
            <w:r w:rsidRPr="00D539F6">
              <w:rPr>
                <w:rFonts w:ascii="Times New Roman" w:eastAsia="Times New Roman" w:hAnsi="Times New Roman" w:cs="Times New Roman"/>
                <w:sz w:val="24"/>
                <w:szCs w:val="24"/>
                <w:lang w:eastAsia="ru-RU"/>
              </w:rPr>
              <w:t>іле. Вона не тільки виражає життєвість народу, але є саме це життя” (К. Ушинський).</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lastRenderedPageBreak/>
              <w:t xml:space="preserve">Мова консолідує націю. „Національно-мовна </w:t>
            </w:r>
            <w:proofErr w:type="gramStart"/>
            <w:r w:rsidRPr="00D539F6">
              <w:rPr>
                <w:rFonts w:ascii="Times New Roman" w:eastAsia="Times New Roman" w:hAnsi="Times New Roman" w:cs="Times New Roman"/>
                <w:sz w:val="24"/>
                <w:szCs w:val="24"/>
                <w:lang w:eastAsia="ru-RU"/>
              </w:rPr>
              <w:t>св</w:t>
            </w:r>
            <w:proofErr w:type="gramEnd"/>
            <w:r w:rsidRPr="00D539F6">
              <w:rPr>
                <w:rFonts w:ascii="Times New Roman" w:eastAsia="Times New Roman" w:hAnsi="Times New Roman" w:cs="Times New Roman"/>
                <w:sz w:val="24"/>
                <w:szCs w:val="24"/>
                <w:lang w:eastAsia="ru-RU"/>
              </w:rPr>
              <w:t xml:space="preserve">ідомість об’єднує народ як у науково-культурному житті, такі в суспільно-політичному, спрямовує його на діяння. Мова – довговічніша за </w:t>
            </w:r>
            <w:proofErr w:type="gramStart"/>
            <w:r w:rsidRPr="00D539F6">
              <w:rPr>
                <w:rFonts w:ascii="Times New Roman" w:eastAsia="Times New Roman" w:hAnsi="Times New Roman" w:cs="Times New Roman"/>
                <w:sz w:val="24"/>
                <w:szCs w:val="24"/>
                <w:lang w:eastAsia="ru-RU"/>
              </w:rPr>
              <w:t>будь-яку</w:t>
            </w:r>
            <w:proofErr w:type="gramEnd"/>
            <w:r w:rsidRPr="00D539F6">
              <w:rPr>
                <w:rFonts w:ascii="Times New Roman" w:eastAsia="Times New Roman" w:hAnsi="Times New Roman" w:cs="Times New Roman"/>
                <w:sz w:val="24"/>
                <w:szCs w:val="24"/>
                <w:lang w:eastAsia="ru-RU"/>
              </w:rPr>
              <w:t xml:space="preserve"> форму суспільної організації. Випливаючи з непізнаних глибин людської природи, вона стає цементуючим ферментом нації”</w:t>
            </w:r>
            <w:r w:rsidRPr="00D539F6">
              <w:rPr>
                <w:rFonts w:ascii="Times New Roman" w:eastAsia="Times New Roman" w:hAnsi="Times New Roman" w:cs="Times New Roman"/>
                <w:sz w:val="24"/>
                <w:szCs w:val="24"/>
                <w:vertAlign w:val="superscript"/>
                <w:lang w:eastAsia="ru-RU"/>
              </w:rPr>
              <w:t>5</w:t>
            </w:r>
            <w:r w:rsidRPr="00D539F6">
              <w:rPr>
                <w:rFonts w:ascii="Times New Roman" w:eastAsia="Times New Roman" w:hAnsi="Times New Roman" w:cs="Times New Roman"/>
                <w:sz w:val="24"/>
                <w:szCs w:val="24"/>
                <w:lang w:eastAsia="ru-RU"/>
              </w:rPr>
              <w:t xml:space="preserve">. Ця функція </w:t>
            </w:r>
            <w:proofErr w:type="gramStart"/>
            <w:r w:rsidRPr="00D539F6">
              <w:rPr>
                <w:rFonts w:ascii="Times New Roman" w:eastAsia="Times New Roman" w:hAnsi="Times New Roman" w:cs="Times New Roman"/>
                <w:sz w:val="24"/>
                <w:szCs w:val="24"/>
                <w:lang w:eastAsia="ru-RU"/>
              </w:rPr>
              <w:t>пов’язана</w:t>
            </w:r>
            <w:proofErr w:type="gramEnd"/>
            <w:r w:rsidRPr="00D539F6">
              <w:rPr>
                <w:rFonts w:ascii="Times New Roman" w:eastAsia="Times New Roman" w:hAnsi="Times New Roman" w:cs="Times New Roman"/>
                <w:sz w:val="24"/>
                <w:szCs w:val="24"/>
                <w:lang w:eastAsia="ru-RU"/>
              </w:rPr>
              <w:t xml:space="preserve"> із набуттям національної гідності.</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Етична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 засіб дотримання норм поведінки, моральних правил.</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Досягається це існуванням сукупності мовленнєвих етикетних формул та настанов щодо їх використання. </w:t>
            </w:r>
            <w:proofErr w:type="gramStart"/>
            <w:r w:rsidRPr="00D539F6">
              <w:rPr>
                <w:rFonts w:ascii="Times New Roman" w:eastAsia="Times New Roman" w:hAnsi="Times New Roman" w:cs="Times New Roman"/>
                <w:sz w:val="24"/>
                <w:szCs w:val="24"/>
                <w:lang w:eastAsia="ru-RU"/>
              </w:rPr>
              <w:t>Вв</w:t>
            </w:r>
            <w:proofErr w:type="gramEnd"/>
            <w:r w:rsidRPr="00D539F6">
              <w:rPr>
                <w:rFonts w:ascii="Times New Roman" w:eastAsia="Times New Roman" w:hAnsi="Times New Roman" w:cs="Times New Roman"/>
                <w:sz w:val="24"/>
                <w:szCs w:val="24"/>
                <w:lang w:eastAsia="ru-RU"/>
              </w:rPr>
              <w:t>ічливість, чемність, тактовність, шанобливість, стриманість – визначальні ознаки українського мовленнєвого етикету.</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„Етичне в мові, – зауважує Н. Бабич, – це конкретн</w:t>
            </w:r>
            <w:proofErr w:type="gramStart"/>
            <w:r w:rsidRPr="00D539F6">
              <w:rPr>
                <w:rFonts w:ascii="Times New Roman" w:eastAsia="Times New Roman" w:hAnsi="Times New Roman" w:cs="Times New Roman"/>
                <w:sz w:val="24"/>
                <w:szCs w:val="24"/>
                <w:lang w:eastAsia="ru-RU"/>
              </w:rPr>
              <w:t>о-</w:t>
            </w:r>
            <w:proofErr w:type="gramEnd"/>
            <w:r w:rsidRPr="00D539F6">
              <w:rPr>
                <w:rFonts w:ascii="Times New Roman" w:eastAsia="Times New Roman" w:hAnsi="Times New Roman" w:cs="Times New Roman"/>
                <w:sz w:val="24"/>
                <w:szCs w:val="24"/>
                <w:lang w:eastAsia="ru-RU"/>
              </w:rPr>
              <w:t>історична система мовних засобів (ресурсів) відповідно до форми моральної свідомості й поведінки людини, що передбачає ефект добра”</w:t>
            </w:r>
            <w:r w:rsidRPr="00D539F6">
              <w:rPr>
                <w:rFonts w:ascii="Times New Roman" w:eastAsia="Times New Roman" w:hAnsi="Times New Roman" w:cs="Times New Roman"/>
                <w:sz w:val="24"/>
                <w:szCs w:val="24"/>
                <w:vertAlign w:val="superscript"/>
                <w:lang w:eastAsia="ru-RU"/>
              </w:rPr>
              <w:t>6</w:t>
            </w:r>
            <w:r w:rsidRPr="00D539F6">
              <w:rPr>
                <w:rFonts w:ascii="Times New Roman" w:eastAsia="Times New Roman" w:hAnsi="Times New Roman" w:cs="Times New Roman"/>
                <w:sz w:val="24"/>
                <w:szCs w:val="24"/>
                <w:lang w:eastAsia="ru-RU"/>
              </w:rPr>
              <w:t xml:space="preserve">. Слово доброзичливе, добродарне має бути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основі етики спілкування.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lang w:eastAsia="ru-RU"/>
              </w:rPr>
              <w:t>^ Фатична функція.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Мова є засобом фатичного спілкування.</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Фатична комунікація (</w:t>
            </w:r>
            <w:proofErr w:type="gramStart"/>
            <w:r w:rsidRPr="00D539F6">
              <w:rPr>
                <w:rFonts w:ascii="Times New Roman" w:eastAsia="Times New Roman" w:hAnsi="Times New Roman" w:cs="Times New Roman"/>
                <w:sz w:val="24"/>
                <w:szCs w:val="24"/>
                <w:lang w:eastAsia="ru-RU"/>
              </w:rPr>
              <w:t>досл</w:t>
            </w:r>
            <w:proofErr w:type="gramEnd"/>
            <w:r w:rsidRPr="00D539F6">
              <w:rPr>
                <w:rFonts w:ascii="Times New Roman" w:eastAsia="Times New Roman" w:hAnsi="Times New Roman" w:cs="Times New Roman"/>
                <w:sz w:val="24"/>
                <w:szCs w:val="24"/>
                <w:lang w:eastAsia="ru-RU"/>
              </w:rPr>
              <w:t>івно – беззмістовна, пуста) – обмін неінформативними з погляду реальної комунікації повідомленнями, які виконують важливу етикетну функцію. “Це є своє</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ідна мовна гра, яку зобов’язані підтримувати члени суспільства, дотримуючись етикетних настанов.”</w:t>
            </w:r>
            <w:r w:rsidRPr="00D539F6">
              <w:rPr>
                <w:rFonts w:ascii="Times New Roman" w:eastAsia="Times New Roman" w:hAnsi="Times New Roman" w:cs="Times New Roman"/>
                <w:sz w:val="24"/>
                <w:szCs w:val="24"/>
                <w:vertAlign w:val="superscript"/>
                <w:lang w:eastAsia="ru-RU"/>
              </w:rPr>
              <w:t>7</w:t>
            </w:r>
            <w:r w:rsidRPr="00D539F6">
              <w:rPr>
                <w:rFonts w:ascii="Times New Roman" w:eastAsia="Times New Roman" w:hAnsi="Times New Roman" w:cs="Times New Roman"/>
                <w:sz w:val="24"/>
                <w:szCs w:val="24"/>
                <w:lang w:eastAsia="ru-RU"/>
              </w:rPr>
              <w:t> Це зачин розмов, стримані відповіді, стереотипні запитання про життя, сім’ю, справи, здоров’я, врожай, як-от: </w:t>
            </w:r>
            <w:r w:rsidRPr="00D539F6">
              <w:rPr>
                <w:rFonts w:ascii="Times New Roman" w:eastAsia="Times New Roman" w:hAnsi="Times New Roman" w:cs="Times New Roman"/>
                <w:i/>
                <w:iCs/>
                <w:sz w:val="24"/>
                <w:szCs w:val="24"/>
                <w:lang w:eastAsia="ru-RU"/>
              </w:rPr>
              <w:t xml:space="preserve">Як справи? Дякую, </w:t>
            </w:r>
            <w:proofErr w:type="gramStart"/>
            <w:r w:rsidRPr="00D539F6">
              <w:rPr>
                <w:rFonts w:ascii="Times New Roman" w:eastAsia="Times New Roman" w:hAnsi="Times New Roman" w:cs="Times New Roman"/>
                <w:i/>
                <w:iCs/>
                <w:sz w:val="24"/>
                <w:szCs w:val="24"/>
                <w:lang w:eastAsia="ru-RU"/>
              </w:rPr>
              <w:t>добре</w:t>
            </w:r>
            <w:proofErr w:type="gramEnd"/>
            <w:r w:rsidRPr="00D539F6">
              <w:rPr>
                <w:rFonts w:ascii="Times New Roman" w:eastAsia="Times New Roman" w:hAnsi="Times New Roman" w:cs="Times New Roman"/>
                <w:i/>
                <w:iCs/>
                <w:sz w:val="24"/>
                <w:szCs w:val="24"/>
                <w:lang w:eastAsia="ru-RU"/>
              </w:rPr>
              <w:t>. А</w:t>
            </w:r>
            <w:r w:rsidRPr="00D539F6">
              <w:rPr>
                <w:rFonts w:ascii="Times New Roman" w:eastAsia="Times New Roman" w:hAnsi="Times New Roman" w:cs="Times New Roman"/>
                <w:sz w:val="24"/>
                <w:szCs w:val="24"/>
                <w:lang w:eastAsia="ru-RU"/>
              </w:rPr>
              <w:t> </w:t>
            </w:r>
            <w:r w:rsidRPr="00D539F6">
              <w:rPr>
                <w:rFonts w:ascii="Times New Roman" w:eastAsia="Times New Roman" w:hAnsi="Times New Roman" w:cs="Times New Roman"/>
                <w:i/>
                <w:iCs/>
                <w:sz w:val="24"/>
                <w:szCs w:val="24"/>
                <w:lang w:eastAsia="ru-RU"/>
              </w:rPr>
              <w:t>у вас? Як життя? Що нового? Як успі</w:t>
            </w:r>
            <w:proofErr w:type="gramStart"/>
            <w:r w:rsidRPr="00D539F6">
              <w:rPr>
                <w:rFonts w:ascii="Times New Roman" w:eastAsia="Times New Roman" w:hAnsi="Times New Roman" w:cs="Times New Roman"/>
                <w:i/>
                <w:iCs/>
                <w:sz w:val="24"/>
                <w:szCs w:val="24"/>
                <w:lang w:eastAsia="ru-RU"/>
              </w:rPr>
              <w:t>хи?</w:t>
            </w:r>
            <w:r w:rsidRPr="00D539F6">
              <w:rPr>
                <w:rFonts w:ascii="Times New Roman" w:eastAsia="Times New Roman" w:hAnsi="Times New Roman" w:cs="Times New Roman"/>
                <w:sz w:val="24"/>
                <w:szCs w:val="24"/>
                <w:lang w:eastAsia="ru-RU"/>
              </w:rPr>
              <w:t> та</w:t>
            </w:r>
            <w:proofErr w:type="gramEnd"/>
            <w:r w:rsidRPr="00D539F6">
              <w:rPr>
                <w:rFonts w:ascii="Times New Roman" w:eastAsia="Times New Roman" w:hAnsi="Times New Roman" w:cs="Times New Roman"/>
                <w:sz w:val="24"/>
                <w:szCs w:val="24"/>
                <w:lang w:eastAsia="ru-RU"/>
              </w:rPr>
              <w:t xml:space="preserve"> ін. Поетеса Ліна Костенко порівняла цей обмін репліками з ”настільним тенісом розмов”. Характер цих запитань умовний, але для встановлення контакту,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ідтримання розмови вони дуже важливі. Фатична комунікація має національну специфіку, а також відповідає нормам народної етики. Без дотримання фатичних ритуалі</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не буде мати успіху </w:t>
            </w:r>
            <w:proofErr w:type="gramStart"/>
            <w:r w:rsidRPr="00D539F6">
              <w:rPr>
                <w:rFonts w:ascii="Times New Roman" w:eastAsia="Times New Roman" w:hAnsi="Times New Roman" w:cs="Times New Roman"/>
                <w:sz w:val="24"/>
                <w:szCs w:val="24"/>
                <w:lang w:eastAsia="ru-RU"/>
              </w:rPr>
              <w:t>дипломат</w:t>
            </w:r>
            <w:proofErr w:type="gramEnd"/>
            <w:r w:rsidRPr="00D539F6">
              <w:rPr>
                <w:rFonts w:ascii="Times New Roman" w:eastAsia="Times New Roman" w:hAnsi="Times New Roman" w:cs="Times New Roman"/>
                <w:sz w:val="24"/>
                <w:szCs w:val="24"/>
                <w:lang w:eastAsia="ru-RU"/>
              </w:rPr>
              <w:t>ія, ділові перемовини.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Це перелік основних функцій мови. Мова – безмежний океан, який оточує людину. Кожний </w:t>
            </w:r>
            <w:r w:rsidRPr="00D539F6">
              <w:rPr>
                <w:rFonts w:ascii="Times New Roman" w:eastAsia="Times New Roman" w:hAnsi="Times New Roman" w:cs="Times New Roman"/>
                <w:sz w:val="24"/>
                <w:szCs w:val="24"/>
                <w:lang w:eastAsia="ru-RU"/>
              </w:rPr>
              <w:lastRenderedPageBreak/>
              <w:t>порух думки, імпульс почуттів, волі, намі</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 xml:space="preserve"> самовираження пов’язаний із використанням мови. Охоплюючи усі сфери суспільного життя, мова супроводжує поступ суспільства. Тому функції мови можна розглядати докладніше, називаючи їх далі. </w:t>
            </w:r>
            <w:r w:rsidRPr="00D539F6">
              <w:rPr>
                <w:rFonts w:ascii="Times New Roman" w:eastAsia="Times New Roman" w:hAnsi="Times New Roman" w:cs="Times New Roman"/>
                <w:bCs/>
                <w:i/>
                <w:iCs/>
                <w:sz w:val="24"/>
                <w:szCs w:val="24"/>
                <w:lang w:eastAsia="ru-RU"/>
              </w:rPr>
              <w:t>Волюнтативна</w:t>
            </w:r>
            <w:r w:rsidRPr="00D539F6">
              <w:rPr>
                <w:rFonts w:ascii="Times New Roman" w:eastAsia="Times New Roman" w:hAnsi="Times New Roman" w:cs="Times New Roman"/>
                <w:bCs/>
                <w:sz w:val="24"/>
                <w:szCs w:val="24"/>
                <w:lang w:eastAsia="ru-RU"/>
              </w:rPr>
              <w:t>: </w:t>
            </w:r>
            <w:r w:rsidRPr="00D539F6">
              <w:rPr>
                <w:rFonts w:ascii="Times New Roman" w:eastAsia="Times New Roman" w:hAnsi="Times New Roman" w:cs="Times New Roman"/>
                <w:sz w:val="24"/>
                <w:szCs w:val="24"/>
                <w:lang w:eastAsia="ru-RU"/>
              </w:rPr>
              <w:t>мова є засобом вираження волі щодо співрозмовника: прохання, запрошення, поради, спонукання</w:t>
            </w:r>
            <w:r w:rsidRPr="00D539F6">
              <w:rPr>
                <w:rFonts w:ascii="Times New Roman" w:eastAsia="Times New Roman" w:hAnsi="Times New Roman" w:cs="Times New Roman"/>
                <w:bCs/>
                <w:sz w:val="24"/>
                <w:szCs w:val="24"/>
                <w:lang w:eastAsia="ru-RU"/>
              </w:rPr>
              <w:t>. </w:t>
            </w:r>
            <w:r w:rsidRPr="00D539F6">
              <w:rPr>
                <w:rFonts w:ascii="Times New Roman" w:eastAsia="Times New Roman" w:hAnsi="Times New Roman" w:cs="Times New Roman"/>
                <w:bCs/>
                <w:i/>
                <w:iCs/>
                <w:sz w:val="24"/>
                <w:szCs w:val="24"/>
                <w:lang w:eastAsia="ru-RU"/>
              </w:rPr>
              <w:t>Виховна</w:t>
            </w:r>
            <w:proofErr w:type="gramStart"/>
            <w:r w:rsidRPr="00D539F6">
              <w:rPr>
                <w:rFonts w:ascii="Times New Roman" w:eastAsia="Times New Roman" w:hAnsi="Times New Roman" w:cs="Times New Roman"/>
                <w:bCs/>
                <w:sz w:val="24"/>
                <w:szCs w:val="24"/>
                <w:lang w:eastAsia="ru-RU"/>
              </w:rPr>
              <w:t>:</w:t>
            </w:r>
            <w:r w:rsidRPr="00D539F6">
              <w:rPr>
                <w:rFonts w:ascii="Times New Roman" w:eastAsia="Times New Roman" w:hAnsi="Times New Roman" w:cs="Times New Roman"/>
                <w:sz w:val="24"/>
                <w:szCs w:val="24"/>
                <w:lang w:eastAsia="ru-RU"/>
              </w:rPr>
              <w:t>с</w:t>
            </w:r>
            <w:proofErr w:type="gramEnd"/>
            <w:r w:rsidRPr="00D539F6">
              <w:rPr>
                <w:rFonts w:ascii="Times New Roman" w:eastAsia="Times New Roman" w:hAnsi="Times New Roman" w:cs="Times New Roman"/>
                <w:sz w:val="24"/>
                <w:szCs w:val="24"/>
                <w:lang w:eastAsia="ru-RU"/>
              </w:rPr>
              <w:t>лово прищеплює моральні приписи, виховує національно-свідомого громадянина, естетичне світовідчуття. </w:t>
            </w:r>
            <w:r w:rsidRPr="00D539F6">
              <w:rPr>
                <w:rFonts w:ascii="Times New Roman" w:eastAsia="Times New Roman" w:hAnsi="Times New Roman" w:cs="Times New Roman"/>
                <w:bCs/>
                <w:i/>
                <w:iCs/>
                <w:sz w:val="24"/>
                <w:szCs w:val="24"/>
                <w:lang w:eastAsia="ru-RU"/>
              </w:rPr>
              <w:t>Магічно-містична</w:t>
            </w:r>
            <w:r w:rsidRPr="00D539F6">
              <w:rPr>
                <w:rFonts w:ascii="Times New Roman" w:eastAsia="Times New Roman" w:hAnsi="Times New Roman" w:cs="Times New Roman"/>
                <w:bCs/>
                <w:sz w:val="24"/>
                <w:szCs w:val="24"/>
                <w:lang w:eastAsia="ru-RU"/>
              </w:rPr>
              <w:t>: </w:t>
            </w:r>
            <w:r w:rsidRPr="00D539F6">
              <w:rPr>
                <w:rFonts w:ascii="Times New Roman" w:eastAsia="Times New Roman" w:hAnsi="Times New Roman" w:cs="Times New Roman"/>
                <w:sz w:val="24"/>
                <w:szCs w:val="24"/>
                <w:lang w:eastAsia="ru-RU"/>
              </w:rPr>
              <w:t>йдеться про</w:t>
            </w:r>
            <w:r w:rsidRPr="00D539F6">
              <w:rPr>
                <w:rFonts w:ascii="Times New Roman" w:eastAsia="Times New Roman" w:hAnsi="Times New Roman" w:cs="Times New Roman"/>
                <w:bCs/>
                <w:sz w:val="24"/>
                <w:szCs w:val="24"/>
                <w:lang w:eastAsia="ru-RU"/>
              </w:rPr>
              <w:t> </w:t>
            </w:r>
            <w:r w:rsidRPr="00D539F6">
              <w:rPr>
                <w:rFonts w:ascii="Times New Roman" w:eastAsia="Times New Roman" w:hAnsi="Times New Roman" w:cs="Times New Roman"/>
                <w:sz w:val="24"/>
                <w:szCs w:val="24"/>
                <w:lang w:eastAsia="ru-RU"/>
              </w:rPr>
              <w:t xml:space="preserve">існування особливо таємничої, магічної, гіпнотичної сили слова. Ця сила слова </w:t>
            </w:r>
            <w:proofErr w:type="gramStart"/>
            <w:r w:rsidRPr="00D539F6">
              <w:rPr>
                <w:rFonts w:ascii="Times New Roman" w:eastAsia="Times New Roman" w:hAnsi="Times New Roman" w:cs="Times New Roman"/>
                <w:sz w:val="24"/>
                <w:szCs w:val="24"/>
                <w:lang w:eastAsia="ru-RU"/>
              </w:rPr>
              <w:t>своєю</w:t>
            </w:r>
            <w:proofErr w:type="gramEnd"/>
            <w:r w:rsidRPr="00D539F6">
              <w:rPr>
                <w:rFonts w:ascii="Times New Roman" w:eastAsia="Times New Roman" w:hAnsi="Times New Roman" w:cs="Times New Roman"/>
                <w:sz w:val="24"/>
                <w:szCs w:val="24"/>
                <w:lang w:eastAsia="ru-RU"/>
              </w:rPr>
              <w:t xml:space="preserve"> дією може впливати на душевний і фізичний стан, поведінку людини. Її використовували в давнину в замовляннях, або заговорах, які мали практичну функцію, але за словесною формою були справжніми мистецько-поетичними творами. Колядки, щедрівки, примовки – це приклади </w:t>
            </w:r>
            <w:proofErr w:type="gramStart"/>
            <w:r w:rsidRPr="00D539F6">
              <w:rPr>
                <w:rFonts w:ascii="Times New Roman" w:eastAsia="Times New Roman" w:hAnsi="Times New Roman" w:cs="Times New Roman"/>
                <w:sz w:val="24"/>
                <w:szCs w:val="24"/>
                <w:lang w:eastAsia="ru-RU"/>
              </w:rPr>
              <w:t>віри</w:t>
            </w:r>
            <w:proofErr w:type="gramEnd"/>
            <w:r w:rsidRPr="00D539F6">
              <w:rPr>
                <w:rFonts w:ascii="Times New Roman" w:eastAsia="Times New Roman" w:hAnsi="Times New Roman" w:cs="Times New Roman"/>
                <w:sz w:val="24"/>
                <w:szCs w:val="24"/>
                <w:lang w:eastAsia="ru-RU"/>
              </w:rPr>
              <w:t xml:space="preserve"> українського народу в магічно-дієву силу слова. Магія слова виявляється і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тому</w:t>
            </w:r>
            <w:proofErr w:type="gramEnd"/>
            <w:r w:rsidRPr="00D539F6">
              <w:rPr>
                <w:rFonts w:ascii="Times New Roman" w:eastAsia="Times New Roman" w:hAnsi="Times New Roman" w:cs="Times New Roman"/>
                <w:sz w:val="24"/>
                <w:szCs w:val="24"/>
                <w:lang w:eastAsia="ru-RU"/>
              </w:rPr>
              <w:t>, що воно здатне викликати уявлення, образи предметів, істот, які не існують взагалі. </w:t>
            </w:r>
            <w:r w:rsidRPr="00D539F6">
              <w:rPr>
                <w:rFonts w:ascii="Times New Roman" w:eastAsia="Times New Roman" w:hAnsi="Times New Roman" w:cs="Times New Roman"/>
                <w:bCs/>
                <w:i/>
                <w:iCs/>
                <w:sz w:val="24"/>
                <w:szCs w:val="24"/>
                <w:lang w:eastAsia="ru-RU"/>
              </w:rPr>
              <w:t>Філософсько-світоглядна</w:t>
            </w:r>
            <w:r w:rsidRPr="00D539F6">
              <w:rPr>
                <w:rFonts w:ascii="Times New Roman" w:eastAsia="Times New Roman" w:hAnsi="Times New Roman" w:cs="Times New Roman"/>
                <w:bCs/>
                <w:sz w:val="24"/>
                <w:szCs w:val="24"/>
                <w:lang w:eastAsia="ru-RU"/>
              </w:rPr>
              <w:t>: </w:t>
            </w:r>
            <w:r w:rsidRPr="00D539F6">
              <w:rPr>
                <w:rFonts w:ascii="Times New Roman" w:eastAsia="Times New Roman" w:hAnsi="Times New Roman" w:cs="Times New Roman"/>
                <w:sz w:val="24"/>
                <w:szCs w:val="24"/>
                <w:lang w:eastAsia="ru-RU"/>
              </w:rPr>
              <w:t>мова прив’язує етнос до його природного оточення, ландшафту, предметного обжитого космосу, з рослинністю та звіриною включно, який становить неорганічне тіло народу. </w:t>
            </w:r>
            <w:r w:rsidRPr="00D539F6">
              <w:rPr>
                <w:rFonts w:ascii="Times New Roman" w:eastAsia="Times New Roman" w:hAnsi="Times New Roman" w:cs="Times New Roman"/>
                <w:bCs/>
                <w:i/>
                <w:iCs/>
                <w:sz w:val="24"/>
                <w:szCs w:val="24"/>
                <w:lang w:eastAsia="ru-RU"/>
              </w:rPr>
              <w:t>Державотворча</w:t>
            </w:r>
            <w:r w:rsidRPr="00D539F6">
              <w:rPr>
                <w:rFonts w:ascii="Times New Roman" w:eastAsia="Times New Roman" w:hAnsi="Times New Roman" w:cs="Times New Roman"/>
                <w:bCs/>
                <w:sz w:val="24"/>
                <w:szCs w:val="24"/>
                <w:lang w:eastAsia="ru-RU"/>
              </w:rPr>
              <w:t>:</w:t>
            </w:r>
            <w:r w:rsidRPr="00D539F6">
              <w:rPr>
                <w:rFonts w:ascii="Times New Roman" w:eastAsia="Times New Roman" w:hAnsi="Times New Roman" w:cs="Times New Roman"/>
                <w:sz w:val="24"/>
                <w:szCs w:val="24"/>
                <w:lang w:eastAsia="ru-RU"/>
              </w:rPr>
              <w:t xml:space="preserve"> мова є виявом саморозвитку держави, головним чинником, який консолідує сучасне українське суспільство в націю. Цю функцію мова може виконувати з опорою на усі свої основні функції, забезпечуючи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ідвищення авторитету української мови, формування національно-свідомої еліти, культурного, інформаційного, засадничо-ідеологічного суверенітету.</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 xml:space="preserve">Усі функції мова не виконує окремо, вони взаємодіють між собою, впливають одна на одну або ж близькі за </w:t>
            </w:r>
            <w:proofErr w:type="gramStart"/>
            <w:r w:rsidRPr="00D539F6">
              <w:rPr>
                <w:rFonts w:ascii="Times New Roman" w:eastAsia="Times New Roman" w:hAnsi="Times New Roman" w:cs="Times New Roman"/>
                <w:sz w:val="24"/>
                <w:szCs w:val="24"/>
                <w:lang w:eastAsia="ru-RU"/>
              </w:rPr>
              <w:t>своєю</w:t>
            </w:r>
            <w:proofErr w:type="gramEnd"/>
            <w:r w:rsidRPr="00D539F6">
              <w:rPr>
                <w:rFonts w:ascii="Times New Roman" w:eastAsia="Times New Roman" w:hAnsi="Times New Roman" w:cs="Times New Roman"/>
                <w:sz w:val="24"/>
                <w:szCs w:val="24"/>
                <w:lang w:eastAsia="ru-RU"/>
              </w:rPr>
              <w:t xml:space="preserve"> суттю. Скажімо, фатична функція випливає з етичної, естетична є складовою культурологічної, акумулятивна є результатом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ізнавальної, а державотворча функція реальна лише за умови дії усіх. Повнота виконання функцій означає ефективність мовоіснування.</w:t>
            </w:r>
          </w:p>
        </w:tc>
      </w:tr>
    </w:tbl>
    <w:p w:rsidR="00D539F6" w:rsidRPr="00DF6DF3" w:rsidRDefault="00D539F6" w:rsidP="00DF6DF3">
      <w:pPr>
        <w:jc w:val="both"/>
        <w:rPr>
          <w:rFonts w:ascii="Times New Roman" w:hAnsi="Times New Roman" w:cs="Times New Roman"/>
          <w:sz w:val="24"/>
          <w:szCs w:val="24"/>
        </w:rPr>
      </w:pPr>
    </w:p>
    <w:p w:rsidR="00D539F6" w:rsidRPr="00DF6DF3" w:rsidRDefault="00D539F6" w:rsidP="00DF6DF3">
      <w:pPr>
        <w:jc w:val="both"/>
        <w:rPr>
          <w:rFonts w:ascii="Times New Roman" w:hAnsi="Times New Roman" w:cs="Times New Roman"/>
          <w:sz w:val="24"/>
          <w:szCs w:val="24"/>
        </w:rPr>
      </w:pPr>
    </w:p>
    <w:p w:rsidR="00D539F6" w:rsidRPr="00DF6DF3" w:rsidRDefault="00D539F6" w:rsidP="00DF6DF3">
      <w:pPr>
        <w:jc w:val="both"/>
        <w:rPr>
          <w:rFonts w:ascii="Times New Roman" w:hAnsi="Times New Roman" w:cs="Times New Roman"/>
          <w:sz w:val="24"/>
          <w:szCs w:val="24"/>
        </w:rPr>
      </w:pPr>
    </w:p>
    <w:p w:rsidR="00D539F6" w:rsidRPr="00DF6DF3" w:rsidRDefault="00D539F6" w:rsidP="00DF6DF3">
      <w:pPr>
        <w:jc w:val="both"/>
        <w:rPr>
          <w:rFonts w:ascii="Times New Roman" w:hAnsi="Times New Roman" w:cs="Times New Roman"/>
          <w:sz w:val="24"/>
          <w:szCs w:val="24"/>
        </w:rPr>
      </w:pPr>
    </w:p>
    <w:tbl>
      <w:tblPr>
        <w:tblW w:w="9654" w:type="dxa"/>
        <w:tblCellMar>
          <w:top w:w="15" w:type="dxa"/>
          <w:left w:w="15" w:type="dxa"/>
          <w:bottom w:w="15" w:type="dxa"/>
          <w:right w:w="15" w:type="dxa"/>
        </w:tblCellMar>
        <w:tblLook w:val="04A0" w:firstRow="1" w:lastRow="0" w:firstColumn="1" w:lastColumn="0" w:noHBand="0" w:noVBand="1"/>
      </w:tblPr>
      <w:tblGrid>
        <w:gridCol w:w="9654"/>
      </w:tblGrid>
      <w:tr w:rsidR="00DF6DF3" w:rsidRPr="00DF6DF3" w:rsidTr="00DF6DF3">
        <w:tc>
          <w:tcPr>
            <w:tcW w:w="9654" w:type="dxa"/>
            <w:vAlign w:val="center"/>
            <w:hideMark/>
          </w:tcPr>
          <w:p w:rsidR="00DF6DF3" w:rsidRPr="00DF6DF3"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lastRenderedPageBreak/>
              <w:br/>
            </w:r>
          </w:p>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t>З-поміж рис, якими українська мова ві</w:t>
            </w:r>
            <w:proofErr w:type="gramStart"/>
            <w:r w:rsidRPr="00D539F6">
              <w:rPr>
                <w:rFonts w:ascii="Times New Roman" w:eastAsia="Times New Roman" w:hAnsi="Times New Roman" w:cs="Times New Roman"/>
                <w:sz w:val="24"/>
                <w:szCs w:val="24"/>
                <w:lang w:eastAsia="ru-RU"/>
              </w:rPr>
              <w:t>др</w:t>
            </w:r>
            <w:proofErr w:type="gramEnd"/>
            <w:r w:rsidRPr="00D539F6">
              <w:rPr>
                <w:rFonts w:ascii="Times New Roman" w:eastAsia="Times New Roman" w:hAnsi="Times New Roman" w:cs="Times New Roman"/>
                <w:sz w:val="24"/>
                <w:szCs w:val="24"/>
                <w:lang w:eastAsia="ru-RU"/>
              </w:rPr>
              <w:t>ізняється від інших східнослов’янських, можна виділити такі:</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i/>
                <w:iCs/>
                <w:sz w:val="24"/>
                <w:szCs w:val="24"/>
                <w:lang w:eastAsia="ru-RU"/>
              </w:rPr>
              <w:t xml:space="preserve">Фонетичний </w:t>
            </w:r>
            <w:proofErr w:type="gramStart"/>
            <w:r w:rsidRPr="00D539F6">
              <w:rPr>
                <w:rFonts w:ascii="Times New Roman" w:eastAsia="Times New Roman" w:hAnsi="Times New Roman" w:cs="Times New Roman"/>
                <w:bCs/>
                <w:i/>
                <w:iCs/>
                <w:sz w:val="24"/>
                <w:szCs w:val="24"/>
                <w:lang w:eastAsia="ru-RU"/>
              </w:rPr>
              <w:t>р</w:t>
            </w:r>
            <w:proofErr w:type="gramEnd"/>
            <w:r w:rsidRPr="00D539F6">
              <w:rPr>
                <w:rFonts w:ascii="Times New Roman" w:eastAsia="Times New Roman" w:hAnsi="Times New Roman" w:cs="Times New Roman"/>
                <w:bCs/>
                <w:i/>
                <w:iCs/>
                <w:sz w:val="24"/>
                <w:szCs w:val="24"/>
                <w:lang w:eastAsia="ru-RU"/>
              </w:rPr>
              <w:t>івень</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Поява на місці давніх звуків </w:t>
            </w:r>
            <w:r w:rsidRPr="00D539F6">
              <w:rPr>
                <w:rFonts w:ascii="Times New Roman" w:eastAsia="Times New Roman" w:hAnsi="Times New Roman" w:cs="Times New Roman"/>
                <w:bCs/>
                <w:i/>
                <w:iCs/>
                <w:sz w:val="24"/>
                <w:szCs w:val="24"/>
                <w:lang w:eastAsia="ru-RU"/>
              </w:rPr>
              <w:t>ы</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та </w:t>
            </w:r>
            <w:r w:rsidRPr="00D539F6">
              <w:rPr>
                <w:rFonts w:ascii="Times New Roman" w:eastAsia="Times New Roman" w:hAnsi="Times New Roman" w:cs="Times New Roman"/>
                <w:bCs/>
                <w:i/>
                <w:iCs/>
                <w:sz w:val="24"/>
                <w:szCs w:val="24"/>
                <w:lang w:eastAsia="ru-RU"/>
              </w:rPr>
              <w:t>і</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звука </w:t>
            </w:r>
            <w:r w:rsidRPr="00D539F6">
              <w:rPr>
                <w:rFonts w:ascii="Times New Roman" w:eastAsia="Times New Roman" w:hAnsi="Times New Roman" w:cs="Times New Roman"/>
                <w:bCs/>
                <w:i/>
                <w:iCs/>
                <w:sz w:val="24"/>
                <w:szCs w:val="24"/>
                <w:lang w:eastAsia="ru-RU"/>
              </w:rPr>
              <w:t>и</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 xml:space="preserve">високого </w:t>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іднесення переднього ряду, перед яким приголосні звуки завжди тверді, напр.: </w:t>
            </w:r>
            <w:r w:rsidRPr="00D539F6">
              <w:rPr>
                <w:rFonts w:ascii="Times New Roman" w:eastAsia="Times New Roman" w:hAnsi="Times New Roman" w:cs="Times New Roman"/>
                <w:i/>
                <w:iCs/>
                <w:sz w:val="24"/>
                <w:szCs w:val="24"/>
                <w:lang w:eastAsia="ru-RU"/>
              </w:rPr>
              <w:t>тихий, низький, кислий.</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Голосний </w:t>
            </w:r>
            <w:r w:rsidRPr="00D539F6">
              <w:rPr>
                <w:rFonts w:ascii="Times New Roman" w:eastAsia="Times New Roman" w:hAnsi="Times New Roman" w:cs="Times New Roman"/>
                <w:bCs/>
                <w:i/>
                <w:iCs/>
                <w:sz w:val="24"/>
                <w:szCs w:val="24"/>
                <w:lang w:eastAsia="ru-RU"/>
              </w:rPr>
              <w:t>е</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не пом’якшує попередні приголосні звуки, напр.: </w:t>
            </w:r>
            <w:r w:rsidRPr="00D539F6">
              <w:rPr>
                <w:rFonts w:ascii="Times New Roman" w:eastAsia="Times New Roman" w:hAnsi="Times New Roman" w:cs="Times New Roman"/>
                <w:i/>
                <w:iCs/>
                <w:sz w:val="24"/>
                <w:szCs w:val="24"/>
                <w:lang w:eastAsia="ru-RU"/>
              </w:rPr>
              <w:t>теплий, село, небо.</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Поява голосного звука </w:t>
            </w:r>
            <w:r w:rsidRPr="00D539F6">
              <w:rPr>
                <w:rFonts w:ascii="Times New Roman" w:eastAsia="Times New Roman" w:hAnsi="Times New Roman" w:cs="Times New Roman"/>
                <w:bCs/>
                <w:i/>
                <w:iCs/>
                <w:sz w:val="24"/>
                <w:szCs w:val="24"/>
                <w:lang w:eastAsia="ru-RU"/>
              </w:rPr>
              <w:t>і</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на місці давнього звука </w:t>
            </w:r>
            <w:r w:rsidRPr="00D539F6">
              <w:rPr>
                <w:rFonts w:ascii="Times New Roman" w:eastAsia="Times New Roman" w:hAnsi="Times New Roman" w:cs="Times New Roman"/>
                <w:bCs/>
                <w:sz w:val="24"/>
                <w:szCs w:val="24"/>
                <w:lang w:eastAsia="ru-RU"/>
              </w:rPr>
              <w:t>ь</w:t>
            </w:r>
            <w:r w:rsidRPr="00D539F6">
              <w:rPr>
                <w:rFonts w:ascii="Times New Roman" w:eastAsia="Times New Roman" w:hAnsi="Times New Roman" w:cs="Times New Roman"/>
                <w:sz w:val="24"/>
                <w:szCs w:val="24"/>
                <w:lang w:eastAsia="ru-RU"/>
              </w:rPr>
              <w:t> (ять), напр.: </w:t>
            </w:r>
            <w:r w:rsidRPr="00D539F6">
              <w:rPr>
                <w:rFonts w:ascii="Times New Roman" w:eastAsia="Times New Roman" w:hAnsi="Times New Roman" w:cs="Times New Roman"/>
                <w:i/>
                <w:iCs/>
                <w:sz w:val="24"/>
                <w:szCs w:val="24"/>
                <w:lang w:eastAsia="ru-RU"/>
              </w:rPr>
              <w:t>ліс, сіно, хліб</w:t>
            </w:r>
            <w:r w:rsidRPr="00D539F6">
              <w:rPr>
                <w:rFonts w:ascii="Times New Roman" w:eastAsia="Times New Roman" w:hAnsi="Times New Roman" w:cs="Times New Roman"/>
                <w:sz w:val="24"/>
                <w:szCs w:val="24"/>
                <w:lang w:eastAsia="ru-RU"/>
              </w:rPr>
              <w:t> (пор</w:t>
            </w:r>
            <w:proofErr w:type="gramStart"/>
            <w:r w:rsidRPr="00D539F6">
              <w:rPr>
                <w:rFonts w:ascii="Times New Roman" w:eastAsia="Times New Roman" w:hAnsi="Times New Roman" w:cs="Times New Roman"/>
                <w:sz w:val="24"/>
                <w:szCs w:val="24"/>
                <w:lang w:eastAsia="ru-RU"/>
              </w:rPr>
              <w:t>.</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у</w:t>
            </w:r>
            <w:proofErr w:type="gramEnd"/>
            <w:r w:rsidRPr="00D539F6">
              <w:rPr>
                <w:rFonts w:ascii="Times New Roman" w:eastAsia="Times New Roman" w:hAnsi="Times New Roman" w:cs="Times New Roman"/>
                <w:sz w:val="24"/>
                <w:szCs w:val="24"/>
                <w:lang w:eastAsia="ru-RU"/>
              </w:rPr>
              <w:t xml:space="preserve"> російській мові </w:t>
            </w:r>
            <w:r w:rsidRPr="00D539F6">
              <w:rPr>
                <w:rFonts w:ascii="Times New Roman" w:eastAsia="Times New Roman" w:hAnsi="Times New Roman" w:cs="Times New Roman"/>
                <w:i/>
                <w:iCs/>
                <w:sz w:val="24"/>
                <w:szCs w:val="24"/>
                <w:lang w:eastAsia="ru-RU"/>
              </w:rPr>
              <w:t>лес, сено, хлеб</w:t>
            </w:r>
            <w:r w:rsidRPr="00D539F6">
              <w:rPr>
                <w:rFonts w:ascii="Times New Roman" w:eastAsia="Times New Roman" w:hAnsi="Times New Roman" w:cs="Times New Roman"/>
                <w:sz w:val="24"/>
                <w:szCs w:val="24"/>
                <w:lang w:eastAsia="ru-RU"/>
              </w:rPr>
              <w:t>).</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Чергування </w:t>
            </w:r>
            <w:r w:rsidRPr="00D539F6">
              <w:rPr>
                <w:rFonts w:ascii="Times New Roman" w:eastAsia="Times New Roman" w:hAnsi="Times New Roman" w:cs="Times New Roman"/>
                <w:bCs/>
                <w:i/>
                <w:iCs/>
                <w:sz w:val="24"/>
                <w:szCs w:val="24"/>
                <w:lang w:eastAsia="ru-RU"/>
              </w:rPr>
              <w:t>о, е </w:t>
            </w:r>
            <w:r w:rsidRPr="00D539F6">
              <w:rPr>
                <w:rFonts w:ascii="Times New Roman" w:eastAsia="Times New Roman" w:hAnsi="Times New Roman" w:cs="Times New Roman"/>
                <w:sz w:val="24"/>
                <w:szCs w:val="24"/>
                <w:lang w:eastAsia="ru-RU"/>
              </w:rPr>
              <w:t>з</w:t>
            </w:r>
            <w:r w:rsidRPr="00D539F6">
              <w:rPr>
                <w:rFonts w:ascii="Times New Roman" w:eastAsia="Times New Roman" w:hAnsi="Times New Roman" w:cs="Times New Roman"/>
                <w:bCs/>
                <w:i/>
                <w:iCs/>
                <w:sz w:val="24"/>
                <w:szCs w:val="24"/>
                <w:lang w:eastAsia="ru-RU"/>
              </w:rPr>
              <w:t> і</w:t>
            </w:r>
            <w:r w:rsidRPr="00D539F6">
              <w:rPr>
                <w:rFonts w:ascii="Times New Roman" w:eastAsia="Times New Roman" w:hAnsi="Times New Roman" w:cs="Times New Roman"/>
                <w:sz w:val="24"/>
                <w:szCs w:val="24"/>
                <w:lang w:eastAsia="ru-RU"/>
              </w:rPr>
              <w:t> у новозакритих складах, напр.: </w:t>
            </w:r>
            <w:r w:rsidRPr="00D539F6">
              <w:rPr>
                <w:rFonts w:ascii="Times New Roman" w:eastAsia="Times New Roman" w:hAnsi="Times New Roman" w:cs="Times New Roman"/>
                <w:i/>
                <w:iCs/>
                <w:sz w:val="24"/>
                <w:szCs w:val="24"/>
                <w:lang w:eastAsia="ru-RU"/>
              </w:rPr>
              <w:t xml:space="preserve">дім – дому, </w:t>
            </w:r>
            <w:proofErr w:type="gramStart"/>
            <w:r w:rsidRPr="00D539F6">
              <w:rPr>
                <w:rFonts w:ascii="Times New Roman" w:eastAsia="Times New Roman" w:hAnsi="Times New Roman" w:cs="Times New Roman"/>
                <w:i/>
                <w:iCs/>
                <w:sz w:val="24"/>
                <w:szCs w:val="24"/>
                <w:lang w:eastAsia="ru-RU"/>
              </w:rPr>
              <w:t>п</w:t>
            </w:r>
            <w:proofErr w:type="gramEnd"/>
            <w:r w:rsidRPr="00D539F6">
              <w:rPr>
                <w:rFonts w:ascii="Times New Roman" w:eastAsia="Times New Roman" w:hAnsi="Times New Roman" w:cs="Times New Roman"/>
                <w:i/>
                <w:iCs/>
                <w:sz w:val="24"/>
                <w:szCs w:val="24"/>
                <w:lang w:eastAsia="ru-RU"/>
              </w:rPr>
              <w:t>іч – печі. </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Шиплячі, губні та звук </w:t>
            </w:r>
            <w:proofErr w:type="gramStart"/>
            <w:r w:rsidRPr="00D539F6">
              <w:rPr>
                <w:rFonts w:ascii="Times New Roman" w:eastAsia="Times New Roman" w:hAnsi="Times New Roman" w:cs="Times New Roman"/>
                <w:bCs/>
                <w:i/>
                <w:iCs/>
                <w:sz w:val="24"/>
                <w:szCs w:val="24"/>
                <w:lang w:eastAsia="ru-RU"/>
              </w:rPr>
              <w:t>р</w:t>
            </w:r>
            <w:proofErr w:type="gramEnd"/>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в кінці слова завжди тверді, напр.: </w:t>
            </w:r>
            <w:r w:rsidRPr="00D539F6">
              <w:rPr>
                <w:rFonts w:ascii="Times New Roman" w:eastAsia="Times New Roman" w:hAnsi="Times New Roman" w:cs="Times New Roman"/>
                <w:i/>
                <w:iCs/>
                <w:sz w:val="24"/>
                <w:szCs w:val="24"/>
                <w:lang w:eastAsia="ru-RU"/>
              </w:rPr>
              <w:t>плащ, голуб, повір.</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ісля шиплячих та </w:t>
            </w:r>
            <w:r w:rsidRPr="00D539F6">
              <w:rPr>
                <w:rFonts w:ascii="Times New Roman" w:eastAsia="Times New Roman" w:hAnsi="Times New Roman" w:cs="Times New Roman"/>
                <w:bCs/>
                <w:i/>
                <w:iCs/>
                <w:sz w:val="24"/>
                <w:szCs w:val="24"/>
                <w:lang w:eastAsia="ru-RU"/>
              </w:rPr>
              <w:t>й</w:t>
            </w:r>
            <w:r w:rsidRPr="00D539F6">
              <w:rPr>
                <w:rFonts w:ascii="Times New Roman" w:eastAsia="Times New Roman" w:hAnsi="Times New Roman" w:cs="Times New Roman"/>
                <w:sz w:val="24"/>
                <w:szCs w:val="24"/>
                <w:lang w:eastAsia="ru-RU"/>
              </w:rPr>
              <w:t> перед наступними споконвічно твердими приголосними звук </w:t>
            </w:r>
            <w:r w:rsidRPr="00D539F6">
              <w:rPr>
                <w:rFonts w:ascii="Times New Roman" w:eastAsia="Times New Roman" w:hAnsi="Times New Roman" w:cs="Times New Roman"/>
                <w:bCs/>
                <w:i/>
                <w:iCs/>
                <w:sz w:val="24"/>
                <w:szCs w:val="24"/>
                <w:lang w:eastAsia="ru-RU"/>
              </w:rPr>
              <w:t>е </w:t>
            </w:r>
            <w:r w:rsidRPr="00D539F6">
              <w:rPr>
                <w:rFonts w:ascii="Times New Roman" w:eastAsia="Times New Roman" w:hAnsi="Times New Roman" w:cs="Times New Roman"/>
                <w:sz w:val="24"/>
                <w:szCs w:val="24"/>
                <w:lang w:eastAsia="ru-RU"/>
              </w:rPr>
              <w:t>змінюється на </w:t>
            </w:r>
            <w:r w:rsidRPr="00D539F6">
              <w:rPr>
                <w:rFonts w:ascii="Times New Roman" w:eastAsia="Times New Roman" w:hAnsi="Times New Roman" w:cs="Times New Roman"/>
                <w:bCs/>
                <w:i/>
                <w:iCs/>
                <w:sz w:val="24"/>
                <w:szCs w:val="24"/>
                <w:lang w:eastAsia="ru-RU"/>
              </w:rPr>
              <w:t>о</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напр.: </w:t>
            </w:r>
            <w:r w:rsidRPr="00D539F6">
              <w:rPr>
                <w:rFonts w:ascii="Times New Roman" w:eastAsia="Times New Roman" w:hAnsi="Times New Roman" w:cs="Times New Roman"/>
                <w:i/>
                <w:iCs/>
                <w:sz w:val="24"/>
                <w:szCs w:val="24"/>
                <w:lang w:eastAsia="ru-RU"/>
              </w:rPr>
              <w:t>жонатий </w:t>
            </w:r>
            <w:r w:rsidRPr="00D539F6">
              <w:rPr>
                <w:rFonts w:ascii="Times New Roman" w:eastAsia="Times New Roman" w:hAnsi="Times New Roman" w:cs="Times New Roman"/>
                <w:sz w:val="24"/>
                <w:szCs w:val="24"/>
                <w:lang w:eastAsia="ru-RU"/>
              </w:rPr>
              <w:t>(пор</w:t>
            </w:r>
            <w:r w:rsidRPr="00D539F6">
              <w:rPr>
                <w:rFonts w:ascii="Times New Roman" w:eastAsia="Times New Roman" w:hAnsi="Times New Roman" w:cs="Times New Roman"/>
                <w:i/>
                <w:iCs/>
                <w:sz w:val="24"/>
                <w:szCs w:val="24"/>
                <w:lang w:eastAsia="ru-RU"/>
              </w:rPr>
              <w:t>. женитися</w:t>
            </w:r>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i/>
                <w:iCs/>
                <w:sz w:val="24"/>
                <w:szCs w:val="24"/>
                <w:lang w:eastAsia="ru-RU"/>
              </w:rPr>
              <w:t>, шостий </w:t>
            </w:r>
            <w:r w:rsidRPr="00D539F6">
              <w:rPr>
                <w:rFonts w:ascii="Times New Roman" w:eastAsia="Times New Roman" w:hAnsi="Times New Roman" w:cs="Times New Roman"/>
                <w:sz w:val="24"/>
                <w:szCs w:val="24"/>
                <w:lang w:eastAsia="ru-RU"/>
              </w:rPr>
              <w:t>(пор</w:t>
            </w:r>
            <w:r w:rsidRPr="00D539F6">
              <w:rPr>
                <w:rFonts w:ascii="Times New Roman" w:eastAsia="Times New Roman" w:hAnsi="Times New Roman" w:cs="Times New Roman"/>
                <w:i/>
                <w:iCs/>
                <w:sz w:val="24"/>
                <w:szCs w:val="24"/>
                <w:lang w:eastAsia="ru-RU"/>
              </w:rPr>
              <w:t>. шести</w:t>
            </w:r>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i/>
                <w:iCs/>
                <w:sz w:val="24"/>
                <w:szCs w:val="24"/>
                <w:lang w:eastAsia="ru-RU"/>
              </w:rPr>
              <w:t>, копійок </w:t>
            </w:r>
            <w:r w:rsidRPr="00D539F6">
              <w:rPr>
                <w:rFonts w:ascii="Times New Roman" w:eastAsia="Times New Roman" w:hAnsi="Times New Roman" w:cs="Times New Roman"/>
                <w:sz w:val="24"/>
                <w:szCs w:val="24"/>
                <w:lang w:eastAsia="ru-RU"/>
              </w:rPr>
              <w:t>(пор</w:t>
            </w:r>
            <w:r w:rsidRPr="00D539F6">
              <w:rPr>
                <w:rFonts w:ascii="Times New Roman" w:eastAsia="Times New Roman" w:hAnsi="Times New Roman" w:cs="Times New Roman"/>
                <w:i/>
                <w:iCs/>
                <w:sz w:val="24"/>
                <w:szCs w:val="24"/>
                <w:lang w:eastAsia="ru-RU"/>
              </w:rPr>
              <w:t>. копієчка</w:t>
            </w:r>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i/>
                <w:iCs/>
                <w:sz w:val="24"/>
                <w:szCs w:val="24"/>
                <w:lang w:eastAsia="ru-RU"/>
              </w:rPr>
              <w:t>. </w:t>
            </w:r>
          </w:p>
          <w:p w:rsidR="00D539F6" w:rsidRPr="00D539F6" w:rsidRDefault="00D539F6" w:rsidP="00DF6DF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Приголосний </w:t>
            </w:r>
            <w:r w:rsidRPr="00D539F6">
              <w:rPr>
                <w:rFonts w:ascii="Times New Roman" w:eastAsia="Times New Roman" w:hAnsi="Times New Roman" w:cs="Times New Roman"/>
                <w:bCs/>
                <w:i/>
                <w:iCs/>
                <w:sz w:val="24"/>
                <w:szCs w:val="24"/>
                <w:lang w:eastAsia="ru-RU"/>
              </w:rPr>
              <w:t>л</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змінюється на </w:t>
            </w:r>
            <w:r w:rsidRPr="00D539F6">
              <w:rPr>
                <w:rFonts w:ascii="Times New Roman" w:eastAsia="Times New Roman" w:hAnsi="Times New Roman" w:cs="Times New Roman"/>
                <w:bCs/>
                <w:i/>
                <w:iCs/>
                <w:sz w:val="24"/>
                <w:szCs w:val="24"/>
                <w:lang w:eastAsia="ru-RU"/>
              </w:rPr>
              <w:t>в</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у формах дієслів минулого часу чоловічого роду, напр.: </w:t>
            </w:r>
            <w:r w:rsidRPr="00D539F6">
              <w:rPr>
                <w:rFonts w:ascii="Times New Roman" w:eastAsia="Times New Roman" w:hAnsi="Times New Roman" w:cs="Times New Roman"/>
                <w:i/>
                <w:iCs/>
                <w:sz w:val="24"/>
                <w:szCs w:val="24"/>
                <w:lang w:eastAsia="ru-RU"/>
              </w:rPr>
              <w:t>писав, читав, знав </w:t>
            </w:r>
            <w:r w:rsidRPr="00D539F6">
              <w:rPr>
                <w:rFonts w:ascii="Times New Roman" w:eastAsia="Times New Roman" w:hAnsi="Times New Roman" w:cs="Times New Roman"/>
                <w:sz w:val="24"/>
                <w:szCs w:val="24"/>
                <w:lang w:eastAsia="ru-RU"/>
              </w:rPr>
              <w:t>(пор</w:t>
            </w:r>
            <w:proofErr w:type="gramStart"/>
            <w:r w:rsidRPr="00D539F6">
              <w:rPr>
                <w:rFonts w:ascii="Times New Roman" w:eastAsia="Times New Roman" w:hAnsi="Times New Roman" w:cs="Times New Roman"/>
                <w:sz w:val="24"/>
                <w:szCs w:val="24"/>
                <w:lang w:eastAsia="ru-RU"/>
              </w:rPr>
              <w:t>.</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у</w:t>
            </w:r>
            <w:proofErr w:type="gramEnd"/>
            <w:r w:rsidRPr="00D539F6">
              <w:rPr>
                <w:rFonts w:ascii="Times New Roman" w:eastAsia="Times New Roman" w:hAnsi="Times New Roman" w:cs="Times New Roman"/>
                <w:sz w:val="24"/>
                <w:szCs w:val="24"/>
                <w:lang w:eastAsia="ru-RU"/>
              </w:rPr>
              <w:t xml:space="preserve"> російській мові </w:t>
            </w:r>
            <w:r w:rsidRPr="00D539F6">
              <w:rPr>
                <w:rFonts w:ascii="Times New Roman" w:eastAsia="Times New Roman" w:hAnsi="Times New Roman" w:cs="Times New Roman"/>
                <w:i/>
                <w:iCs/>
                <w:sz w:val="24"/>
                <w:szCs w:val="24"/>
                <w:lang w:eastAsia="ru-RU"/>
              </w:rPr>
              <w:t>писал, читал, знал).</w:t>
            </w:r>
            <w:r w:rsidRPr="00D539F6">
              <w:rPr>
                <w:rFonts w:ascii="Times New Roman" w:eastAsia="Times New Roman" w:hAnsi="Times New Roman" w:cs="Times New Roman"/>
                <w:sz w:val="24"/>
                <w:szCs w:val="24"/>
                <w:lang w:eastAsia="ru-RU"/>
              </w:rPr>
              <w:t> </w:t>
            </w:r>
          </w:p>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i/>
                <w:iCs/>
                <w:sz w:val="24"/>
                <w:szCs w:val="24"/>
                <w:lang w:eastAsia="ru-RU"/>
              </w:rPr>
              <w:t xml:space="preserve">Морфологічний </w:t>
            </w:r>
            <w:proofErr w:type="gramStart"/>
            <w:r w:rsidRPr="00D539F6">
              <w:rPr>
                <w:rFonts w:ascii="Times New Roman" w:eastAsia="Times New Roman" w:hAnsi="Times New Roman" w:cs="Times New Roman"/>
                <w:bCs/>
                <w:i/>
                <w:iCs/>
                <w:sz w:val="24"/>
                <w:szCs w:val="24"/>
                <w:lang w:eastAsia="ru-RU"/>
              </w:rPr>
              <w:t>р</w:t>
            </w:r>
            <w:proofErr w:type="gramEnd"/>
            <w:r w:rsidRPr="00D539F6">
              <w:rPr>
                <w:rFonts w:ascii="Times New Roman" w:eastAsia="Times New Roman" w:hAnsi="Times New Roman" w:cs="Times New Roman"/>
                <w:bCs/>
                <w:i/>
                <w:iCs/>
                <w:sz w:val="24"/>
                <w:szCs w:val="24"/>
                <w:lang w:eastAsia="ru-RU"/>
              </w:rPr>
              <w:t>івень</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lastRenderedPageBreak/>
              <w:br/>
              <w:t>Збереження окремого типу відмінювання (ІV відміна) іменників середнього роду, напр.: </w:t>
            </w:r>
            <w:r w:rsidRPr="00D539F6">
              <w:rPr>
                <w:rFonts w:ascii="Times New Roman" w:eastAsia="Times New Roman" w:hAnsi="Times New Roman" w:cs="Times New Roman"/>
                <w:i/>
                <w:iCs/>
                <w:sz w:val="24"/>
                <w:szCs w:val="24"/>
                <w:lang w:eastAsia="ru-RU"/>
              </w:rPr>
              <w:t>теля, курча, ім’я</w:t>
            </w:r>
            <w:r w:rsidRPr="00D539F6">
              <w:rPr>
                <w:rFonts w:ascii="Times New Roman" w:eastAsia="Times New Roman" w:hAnsi="Times New Roman" w:cs="Times New Roman"/>
                <w:sz w:val="24"/>
                <w:szCs w:val="24"/>
                <w:lang w:eastAsia="ru-RU"/>
              </w:rPr>
              <w:t> (пор</w:t>
            </w:r>
            <w:proofErr w:type="gramStart"/>
            <w:r w:rsidRPr="00D539F6">
              <w:rPr>
                <w:rFonts w:ascii="Times New Roman" w:eastAsia="Times New Roman" w:hAnsi="Times New Roman" w:cs="Times New Roman"/>
                <w:sz w:val="24"/>
                <w:szCs w:val="24"/>
                <w:lang w:eastAsia="ru-RU"/>
              </w:rPr>
              <w:t>.</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р</w:t>
            </w:r>
            <w:proofErr w:type="gramEnd"/>
            <w:r w:rsidRPr="00D539F6">
              <w:rPr>
                <w:rFonts w:ascii="Times New Roman" w:eastAsia="Times New Roman" w:hAnsi="Times New Roman" w:cs="Times New Roman"/>
                <w:sz w:val="24"/>
                <w:szCs w:val="24"/>
                <w:lang w:eastAsia="ru-RU"/>
              </w:rPr>
              <w:t>одовий відмінок </w:t>
            </w:r>
            <w:r w:rsidRPr="00D539F6">
              <w:rPr>
                <w:rFonts w:ascii="Times New Roman" w:eastAsia="Times New Roman" w:hAnsi="Times New Roman" w:cs="Times New Roman"/>
                <w:i/>
                <w:iCs/>
                <w:sz w:val="24"/>
                <w:szCs w:val="24"/>
                <w:lang w:eastAsia="ru-RU"/>
              </w:rPr>
              <w:t>теляти, курчати, імені</w:t>
            </w:r>
            <w:r w:rsidRPr="00D539F6">
              <w:rPr>
                <w:rFonts w:ascii="Times New Roman" w:eastAsia="Times New Roman" w:hAnsi="Times New Roman" w:cs="Times New Roman"/>
                <w:sz w:val="24"/>
                <w:szCs w:val="24"/>
                <w:lang w:eastAsia="ru-RU"/>
              </w:rPr>
              <w:t>).</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Збереження давніх закінчень </w:t>
            </w:r>
            <w:proofErr w:type="gramStart"/>
            <w:r w:rsidRPr="00D539F6">
              <w:rPr>
                <w:rFonts w:ascii="Times New Roman" w:eastAsia="Times New Roman" w:hAnsi="Times New Roman" w:cs="Times New Roman"/>
                <w:i/>
                <w:iCs/>
                <w:sz w:val="24"/>
                <w:szCs w:val="24"/>
                <w:lang w:eastAsia="ru-RU"/>
              </w:rPr>
              <w:t>-</w:t>
            </w:r>
            <w:r w:rsidRPr="00D539F6">
              <w:rPr>
                <w:rFonts w:ascii="Times New Roman" w:eastAsia="Times New Roman" w:hAnsi="Times New Roman" w:cs="Times New Roman"/>
                <w:bCs/>
                <w:i/>
                <w:iCs/>
                <w:sz w:val="24"/>
                <w:szCs w:val="24"/>
                <w:lang w:eastAsia="ru-RU"/>
              </w:rPr>
              <w:t>о</w:t>
            </w:r>
            <w:proofErr w:type="gramEnd"/>
            <w:r w:rsidRPr="00D539F6">
              <w:rPr>
                <w:rFonts w:ascii="Times New Roman" w:eastAsia="Times New Roman" w:hAnsi="Times New Roman" w:cs="Times New Roman"/>
                <w:bCs/>
                <w:i/>
                <w:iCs/>
                <w:sz w:val="24"/>
                <w:szCs w:val="24"/>
                <w:lang w:eastAsia="ru-RU"/>
              </w:rPr>
              <w:t>ю, -ею</w:t>
            </w:r>
            <w:r w:rsidRPr="00D539F6">
              <w:rPr>
                <w:rFonts w:ascii="Times New Roman" w:eastAsia="Times New Roman" w:hAnsi="Times New Roman" w:cs="Times New Roman"/>
                <w:sz w:val="24"/>
                <w:szCs w:val="24"/>
                <w:lang w:eastAsia="ru-RU"/>
              </w:rPr>
              <w:t> іменників (І відміна) у формі орудного відмінка однини, напр.: </w:t>
            </w:r>
            <w:r w:rsidRPr="00D539F6">
              <w:rPr>
                <w:rFonts w:ascii="Times New Roman" w:eastAsia="Times New Roman" w:hAnsi="Times New Roman" w:cs="Times New Roman"/>
                <w:i/>
                <w:iCs/>
                <w:sz w:val="24"/>
                <w:szCs w:val="24"/>
                <w:lang w:eastAsia="ru-RU"/>
              </w:rPr>
              <w:t>рукою, петлею, душею </w:t>
            </w:r>
            <w:r w:rsidRPr="00D539F6">
              <w:rPr>
                <w:rFonts w:ascii="Times New Roman" w:eastAsia="Times New Roman" w:hAnsi="Times New Roman" w:cs="Times New Roman"/>
                <w:sz w:val="24"/>
                <w:szCs w:val="24"/>
                <w:lang w:eastAsia="ru-RU"/>
              </w:rPr>
              <w:t>(пор. в російській мові</w:t>
            </w:r>
            <w:r w:rsidRPr="00D539F6">
              <w:rPr>
                <w:rFonts w:ascii="Times New Roman" w:eastAsia="Times New Roman" w:hAnsi="Times New Roman" w:cs="Times New Roman"/>
                <w:i/>
                <w:iCs/>
                <w:sz w:val="24"/>
                <w:szCs w:val="24"/>
                <w:lang w:eastAsia="ru-RU"/>
              </w:rPr>
              <w:t> рукой, петлей, душой</w:t>
            </w:r>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i/>
                <w:iCs/>
                <w:sz w:val="24"/>
                <w:szCs w:val="24"/>
                <w:lang w:eastAsia="ru-RU"/>
              </w:rPr>
              <w:t>.</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Закінчення давального відмінка однини </w:t>
            </w:r>
            <w:proofErr w:type="gramStart"/>
            <w:r w:rsidRPr="00D539F6">
              <w:rPr>
                <w:rFonts w:ascii="Times New Roman" w:eastAsia="Times New Roman" w:hAnsi="Times New Roman" w:cs="Times New Roman"/>
                <w:bCs/>
                <w:i/>
                <w:iCs/>
                <w:sz w:val="24"/>
                <w:szCs w:val="24"/>
                <w:lang w:eastAsia="ru-RU"/>
              </w:rPr>
              <w:t>-о</w:t>
            </w:r>
            <w:proofErr w:type="gramEnd"/>
            <w:r w:rsidRPr="00D539F6">
              <w:rPr>
                <w:rFonts w:ascii="Times New Roman" w:eastAsia="Times New Roman" w:hAnsi="Times New Roman" w:cs="Times New Roman"/>
                <w:bCs/>
                <w:i/>
                <w:iCs/>
                <w:sz w:val="24"/>
                <w:szCs w:val="24"/>
                <w:lang w:eastAsia="ru-RU"/>
              </w:rPr>
              <w:t>ві, -еві (-єві)</w:t>
            </w:r>
            <w:r w:rsidRPr="00D539F6">
              <w:rPr>
                <w:rFonts w:ascii="Times New Roman" w:eastAsia="Times New Roman" w:hAnsi="Times New Roman" w:cs="Times New Roman"/>
                <w:sz w:val="24"/>
                <w:szCs w:val="24"/>
                <w:lang w:eastAsia="ru-RU"/>
              </w:rPr>
              <w:t> іменників чоловічого роду, напр.: </w:t>
            </w:r>
            <w:r w:rsidRPr="00D539F6">
              <w:rPr>
                <w:rFonts w:ascii="Times New Roman" w:eastAsia="Times New Roman" w:hAnsi="Times New Roman" w:cs="Times New Roman"/>
                <w:i/>
                <w:iCs/>
                <w:sz w:val="24"/>
                <w:szCs w:val="24"/>
                <w:lang w:eastAsia="ru-RU"/>
              </w:rPr>
              <w:t>батькові, синові, лікареві, Андрієві.</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Стягнені форми якісних прикметників жіночого, середнього роду та множини, напр.: </w:t>
            </w:r>
            <w:r w:rsidRPr="00D539F6">
              <w:rPr>
                <w:rFonts w:ascii="Times New Roman" w:eastAsia="Times New Roman" w:hAnsi="Times New Roman" w:cs="Times New Roman"/>
                <w:i/>
                <w:iCs/>
                <w:sz w:val="24"/>
                <w:szCs w:val="24"/>
                <w:lang w:eastAsia="ru-RU"/>
              </w:rPr>
              <w:t>добра, добре, добрі</w:t>
            </w:r>
            <w:r w:rsidRPr="00D539F6">
              <w:rPr>
                <w:rFonts w:ascii="Times New Roman" w:eastAsia="Times New Roman" w:hAnsi="Times New Roman" w:cs="Times New Roman"/>
                <w:sz w:val="24"/>
                <w:szCs w:val="24"/>
                <w:lang w:eastAsia="ru-RU"/>
              </w:rPr>
              <w:t> (пор</w:t>
            </w:r>
            <w:proofErr w:type="gramStart"/>
            <w:r w:rsidRPr="00D539F6">
              <w:rPr>
                <w:rFonts w:ascii="Times New Roman" w:eastAsia="Times New Roman" w:hAnsi="Times New Roman" w:cs="Times New Roman"/>
                <w:sz w:val="24"/>
                <w:szCs w:val="24"/>
                <w:lang w:eastAsia="ru-RU"/>
              </w:rPr>
              <w:t>.</w:t>
            </w:r>
            <w:proofErr w:type="gramEnd"/>
            <w:r w:rsidRPr="00D539F6">
              <w:rPr>
                <w:rFonts w:ascii="Times New Roman" w:eastAsia="Times New Roman" w:hAnsi="Times New Roman" w:cs="Times New Roman"/>
                <w:sz w:val="24"/>
                <w:szCs w:val="24"/>
                <w:lang w:eastAsia="ru-RU"/>
              </w:rPr>
              <w:t xml:space="preserve"> </w:t>
            </w:r>
            <w:proofErr w:type="gramStart"/>
            <w:r w:rsidRPr="00D539F6">
              <w:rPr>
                <w:rFonts w:ascii="Times New Roman" w:eastAsia="Times New Roman" w:hAnsi="Times New Roman" w:cs="Times New Roman"/>
                <w:sz w:val="24"/>
                <w:szCs w:val="24"/>
                <w:lang w:eastAsia="ru-RU"/>
              </w:rPr>
              <w:t>в</w:t>
            </w:r>
            <w:proofErr w:type="gramEnd"/>
            <w:r w:rsidRPr="00D539F6">
              <w:rPr>
                <w:rFonts w:ascii="Times New Roman" w:eastAsia="Times New Roman" w:hAnsi="Times New Roman" w:cs="Times New Roman"/>
                <w:sz w:val="24"/>
                <w:szCs w:val="24"/>
                <w:lang w:eastAsia="ru-RU"/>
              </w:rPr>
              <w:t xml:space="preserve"> російській мові </w:t>
            </w:r>
            <w:r w:rsidRPr="00D539F6">
              <w:rPr>
                <w:rFonts w:ascii="Times New Roman" w:eastAsia="Times New Roman" w:hAnsi="Times New Roman" w:cs="Times New Roman"/>
                <w:i/>
                <w:iCs/>
                <w:sz w:val="24"/>
                <w:szCs w:val="24"/>
                <w:lang w:eastAsia="ru-RU"/>
              </w:rPr>
              <w:t>добрая, доброе, добрые</w:t>
            </w:r>
            <w:r w:rsidRPr="00D539F6">
              <w:rPr>
                <w:rFonts w:ascii="Times New Roman" w:eastAsia="Times New Roman" w:hAnsi="Times New Roman" w:cs="Times New Roman"/>
                <w:sz w:val="24"/>
                <w:szCs w:val="24"/>
                <w:lang w:eastAsia="ru-RU"/>
              </w:rPr>
              <w:t>).</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 xml:space="preserve">Збереження форм інфінітива на </w:t>
            </w:r>
            <w:proofErr w:type="gramStart"/>
            <w:r w:rsidRPr="00D539F6">
              <w:rPr>
                <w:rFonts w:ascii="Times New Roman" w:eastAsia="Times New Roman" w:hAnsi="Times New Roman" w:cs="Times New Roman"/>
                <w:sz w:val="24"/>
                <w:szCs w:val="24"/>
                <w:lang w:eastAsia="ru-RU"/>
              </w:rPr>
              <w:t>-</w:t>
            </w:r>
            <w:r w:rsidRPr="00D539F6">
              <w:rPr>
                <w:rFonts w:ascii="Times New Roman" w:eastAsia="Times New Roman" w:hAnsi="Times New Roman" w:cs="Times New Roman"/>
                <w:bCs/>
                <w:i/>
                <w:iCs/>
                <w:sz w:val="24"/>
                <w:szCs w:val="24"/>
                <w:lang w:eastAsia="ru-RU"/>
              </w:rPr>
              <w:t>т</w:t>
            </w:r>
            <w:proofErr w:type="gramEnd"/>
            <w:r w:rsidRPr="00D539F6">
              <w:rPr>
                <w:rFonts w:ascii="Times New Roman" w:eastAsia="Times New Roman" w:hAnsi="Times New Roman" w:cs="Times New Roman"/>
                <w:bCs/>
                <w:i/>
                <w:iCs/>
                <w:sz w:val="24"/>
                <w:szCs w:val="24"/>
                <w:lang w:eastAsia="ru-RU"/>
              </w:rPr>
              <w:t>и</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дієслів, напр.: </w:t>
            </w:r>
            <w:r w:rsidRPr="00D539F6">
              <w:rPr>
                <w:rFonts w:ascii="Times New Roman" w:eastAsia="Times New Roman" w:hAnsi="Times New Roman" w:cs="Times New Roman"/>
                <w:i/>
                <w:iCs/>
                <w:sz w:val="24"/>
                <w:szCs w:val="24"/>
                <w:lang w:eastAsia="ru-RU"/>
              </w:rPr>
              <w:t>писати, читати, брати</w:t>
            </w:r>
            <w:r w:rsidRPr="00D539F6">
              <w:rPr>
                <w:rFonts w:ascii="Times New Roman" w:eastAsia="Times New Roman" w:hAnsi="Times New Roman" w:cs="Times New Roman"/>
                <w:sz w:val="24"/>
                <w:szCs w:val="24"/>
                <w:lang w:eastAsia="ru-RU"/>
              </w:rPr>
              <w:t> (пор. в російській мові </w:t>
            </w:r>
            <w:r w:rsidRPr="00D539F6">
              <w:rPr>
                <w:rFonts w:ascii="Times New Roman" w:eastAsia="Times New Roman" w:hAnsi="Times New Roman" w:cs="Times New Roman"/>
                <w:i/>
                <w:iCs/>
                <w:sz w:val="24"/>
                <w:szCs w:val="24"/>
                <w:lang w:eastAsia="ru-RU"/>
              </w:rPr>
              <w:t>писать, читать, брать</w:t>
            </w:r>
            <w:r w:rsidRPr="00D539F6">
              <w:rPr>
                <w:rFonts w:ascii="Times New Roman" w:eastAsia="Times New Roman" w:hAnsi="Times New Roman" w:cs="Times New Roman"/>
                <w:sz w:val="24"/>
                <w:szCs w:val="24"/>
                <w:lang w:eastAsia="ru-RU"/>
              </w:rPr>
              <w:t>).</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Наявність складної форми майбутнього часу дієслів, напр.: </w:t>
            </w:r>
            <w:r w:rsidRPr="00D539F6">
              <w:rPr>
                <w:rFonts w:ascii="Times New Roman" w:eastAsia="Times New Roman" w:hAnsi="Times New Roman" w:cs="Times New Roman"/>
                <w:i/>
                <w:iCs/>
                <w:sz w:val="24"/>
                <w:szCs w:val="24"/>
                <w:lang w:eastAsia="ru-RU"/>
              </w:rPr>
              <w:t>писатиму, читатиму, працюватиму</w:t>
            </w:r>
            <w:r w:rsidRPr="00D539F6">
              <w:rPr>
                <w:rFonts w:ascii="Times New Roman" w:eastAsia="Times New Roman" w:hAnsi="Times New Roman" w:cs="Times New Roman"/>
                <w:sz w:val="24"/>
                <w:szCs w:val="24"/>
                <w:lang w:eastAsia="ru-RU"/>
              </w:rPr>
              <w:t>.</w:t>
            </w:r>
          </w:p>
          <w:p w:rsidR="00D539F6" w:rsidRPr="00D539F6" w:rsidRDefault="00D539F6" w:rsidP="00DF6DF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t>Наявність чергування приголосних </w:t>
            </w:r>
            <w:r w:rsidRPr="00D539F6">
              <w:rPr>
                <w:rFonts w:ascii="Times New Roman" w:eastAsia="Times New Roman" w:hAnsi="Times New Roman" w:cs="Times New Roman"/>
                <w:bCs/>
                <w:i/>
                <w:iCs/>
                <w:sz w:val="24"/>
                <w:szCs w:val="24"/>
                <w:lang w:eastAsia="ru-RU"/>
              </w:rPr>
              <w:t>г, к, х</w:t>
            </w:r>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із </w:t>
            </w:r>
            <w:r w:rsidRPr="00D539F6">
              <w:rPr>
                <w:rFonts w:ascii="Times New Roman" w:eastAsia="Times New Roman" w:hAnsi="Times New Roman" w:cs="Times New Roman"/>
                <w:bCs/>
                <w:i/>
                <w:iCs/>
                <w:sz w:val="24"/>
                <w:szCs w:val="24"/>
                <w:lang w:eastAsia="ru-RU"/>
              </w:rPr>
              <w:t xml:space="preserve">з, ц, </w:t>
            </w:r>
            <w:proofErr w:type="gramStart"/>
            <w:r w:rsidRPr="00D539F6">
              <w:rPr>
                <w:rFonts w:ascii="Times New Roman" w:eastAsia="Times New Roman" w:hAnsi="Times New Roman" w:cs="Times New Roman"/>
                <w:bCs/>
                <w:i/>
                <w:iCs/>
                <w:sz w:val="24"/>
                <w:szCs w:val="24"/>
                <w:lang w:eastAsia="ru-RU"/>
              </w:rPr>
              <w:t>с</w:t>
            </w:r>
            <w:proofErr w:type="gramEnd"/>
            <w:r w:rsidRPr="00D539F6">
              <w:rPr>
                <w:rFonts w:ascii="Times New Roman" w:eastAsia="Times New Roman" w:hAnsi="Times New Roman" w:cs="Times New Roman"/>
                <w:i/>
                <w:iCs/>
                <w:sz w:val="24"/>
                <w:szCs w:val="24"/>
                <w:lang w:eastAsia="ru-RU"/>
              </w:rPr>
              <w:t> </w:t>
            </w:r>
            <w:r w:rsidRPr="00D539F6">
              <w:rPr>
                <w:rFonts w:ascii="Times New Roman" w:eastAsia="Times New Roman" w:hAnsi="Times New Roman" w:cs="Times New Roman"/>
                <w:sz w:val="24"/>
                <w:szCs w:val="24"/>
                <w:lang w:eastAsia="ru-RU"/>
              </w:rPr>
              <w:t>у відмінкових формах іменників, напр.: </w:t>
            </w:r>
            <w:r w:rsidRPr="00D539F6">
              <w:rPr>
                <w:rFonts w:ascii="Times New Roman" w:eastAsia="Times New Roman" w:hAnsi="Times New Roman" w:cs="Times New Roman"/>
                <w:i/>
                <w:iCs/>
                <w:sz w:val="24"/>
                <w:szCs w:val="24"/>
                <w:lang w:eastAsia="ru-RU"/>
              </w:rPr>
              <w:t>нога, рука, вухо – нозі, руці, вусі </w:t>
            </w:r>
            <w:r w:rsidRPr="00D539F6">
              <w:rPr>
                <w:rFonts w:ascii="Times New Roman" w:eastAsia="Times New Roman" w:hAnsi="Times New Roman" w:cs="Times New Roman"/>
                <w:sz w:val="24"/>
                <w:szCs w:val="24"/>
                <w:lang w:eastAsia="ru-RU"/>
              </w:rPr>
              <w:t>тощо.</w:t>
            </w:r>
          </w:p>
        </w:tc>
      </w:tr>
    </w:tbl>
    <w:p w:rsidR="00D539F6" w:rsidRPr="00D539F6" w:rsidRDefault="00D539F6" w:rsidP="00DF6DF3">
      <w:pPr>
        <w:spacing w:after="0"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bCs/>
          <w:sz w:val="24"/>
          <w:szCs w:val="24"/>
          <w:shd w:val="clear" w:color="auto" w:fill="FFFFFF"/>
          <w:lang w:eastAsia="ru-RU"/>
        </w:rPr>
        <w:lastRenderedPageBreak/>
        <w:t>^ Національна мова</w:t>
      </w:r>
      <w:r w:rsidRPr="00D539F6">
        <w:rPr>
          <w:rFonts w:ascii="Times New Roman" w:eastAsia="Times New Roman" w:hAnsi="Times New Roman" w:cs="Times New Roman"/>
          <w:sz w:val="24"/>
          <w:szCs w:val="24"/>
          <w:shd w:val="clear" w:color="auto" w:fill="FFFFFF"/>
          <w:lang w:eastAsia="ru-RU"/>
        </w:rPr>
        <w:t> – це мова, що є засобом усного й письмового спілкування нації. </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shd w:val="clear" w:color="auto" w:fill="FFFFFF"/>
          <w:lang w:eastAsia="ru-RU"/>
        </w:rPr>
        <w:t>Національною мовою української нації є українська мова. Сьогодні нею розмовляє більша частина нації, тобто вона має загальнонаціональний характер.</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shd w:val="clear" w:color="auto" w:fill="FFFFFF"/>
          <w:lang w:eastAsia="ru-RU"/>
        </w:rPr>
        <w:t xml:space="preserve">Поняття „національна мова” охоплює всі мовні засоби спілкування людей – </w:t>
      </w:r>
      <w:proofErr w:type="gramStart"/>
      <w:r w:rsidRPr="00D539F6">
        <w:rPr>
          <w:rFonts w:ascii="Times New Roman" w:eastAsia="Times New Roman" w:hAnsi="Times New Roman" w:cs="Times New Roman"/>
          <w:sz w:val="24"/>
          <w:szCs w:val="24"/>
          <w:shd w:val="clear" w:color="auto" w:fill="FFFFFF"/>
          <w:lang w:eastAsia="ru-RU"/>
        </w:rPr>
        <w:t>л</w:t>
      </w:r>
      <w:proofErr w:type="gramEnd"/>
      <w:r w:rsidRPr="00D539F6">
        <w:rPr>
          <w:rFonts w:ascii="Times New Roman" w:eastAsia="Times New Roman" w:hAnsi="Times New Roman" w:cs="Times New Roman"/>
          <w:sz w:val="24"/>
          <w:szCs w:val="24"/>
          <w:shd w:val="clear" w:color="auto" w:fill="FFFFFF"/>
          <w:lang w:eastAsia="ru-RU"/>
        </w:rPr>
        <w:t>ітературну мову та діалекти</w:t>
      </w:r>
      <w:r w:rsidRPr="00D539F6">
        <w:rPr>
          <w:rFonts w:ascii="Times New Roman" w:eastAsia="Times New Roman" w:hAnsi="Times New Roman" w:cs="Times New Roman"/>
          <w:sz w:val="24"/>
          <w:szCs w:val="24"/>
          <w:shd w:val="clear" w:color="auto" w:fill="FFFFFF"/>
          <w:vertAlign w:val="superscript"/>
          <w:lang w:eastAsia="ru-RU"/>
        </w:rPr>
        <w:t>15</w:t>
      </w:r>
      <w:r w:rsidRPr="00D539F6">
        <w:rPr>
          <w:rFonts w:ascii="Times New Roman" w:eastAsia="Times New Roman" w:hAnsi="Times New Roman" w:cs="Times New Roman"/>
          <w:sz w:val="24"/>
          <w:szCs w:val="24"/>
          <w:shd w:val="clear" w:color="auto" w:fill="FFFFFF"/>
          <w:lang w:eastAsia="ru-RU"/>
        </w:rPr>
        <w:t>. </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sz w:val="24"/>
          <w:szCs w:val="24"/>
          <w:shd w:val="clear" w:color="auto" w:fill="FFFFFF"/>
          <w:lang w:eastAsia="ru-RU"/>
        </w:rPr>
        <w:t>Діалект</w:t>
      </w:r>
      <w:r w:rsidRPr="00D539F6">
        <w:rPr>
          <w:rFonts w:ascii="Times New Roman" w:eastAsia="Times New Roman" w:hAnsi="Times New Roman" w:cs="Times New Roman"/>
          <w:sz w:val="24"/>
          <w:szCs w:val="24"/>
          <w:shd w:val="clear" w:color="auto" w:fill="FFFFFF"/>
          <w:lang w:eastAsia="ru-RU"/>
        </w:rPr>
        <w:t> (від грец. dialektos – розмова, гові</w:t>
      </w:r>
      <w:proofErr w:type="gramStart"/>
      <w:r w:rsidRPr="00D539F6">
        <w:rPr>
          <w:rFonts w:ascii="Times New Roman" w:eastAsia="Times New Roman" w:hAnsi="Times New Roman" w:cs="Times New Roman"/>
          <w:sz w:val="24"/>
          <w:szCs w:val="24"/>
          <w:shd w:val="clear" w:color="auto" w:fill="FFFFFF"/>
          <w:lang w:eastAsia="ru-RU"/>
        </w:rPr>
        <w:t>р</w:t>
      </w:r>
      <w:proofErr w:type="gramEnd"/>
      <w:r w:rsidRPr="00D539F6">
        <w:rPr>
          <w:rFonts w:ascii="Times New Roman" w:eastAsia="Times New Roman" w:hAnsi="Times New Roman" w:cs="Times New Roman"/>
          <w:sz w:val="24"/>
          <w:szCs w:val="24"/>
          <w:shd w:val="clear" w:color="auto" w:fill="FFFFFF"/>
          <w:lang w:eastAsia="ru-RU"/>
        </w:rPr>
        <w:t xml:space="preserve">, наріччя) – це різновид національної мови, </w:t>
      </w:r>
      <w:r w:rsidRPr="00D539F6">
        <w:rPr>
          <w:rFonts w:ascii="Times New Roman" w:eastAsia="Times New Roman" w:hAnsi="Times New Roman" w:cs="Times New Roman"/>
          <w:sz w:val="24"/>
          <w:szCs w:val="24"/>
          <w:shd w:val="clear" w:color="auto" w:fill="FFFFFF"/>
          <w:lang w:eastAsia="ru-RU"/>
        </w:rPr>
        <w:lastRenderedPageBreak/>
        <w:t xml:space="preserve">вживання якого обмежене територією, соціальною групою людей. Відповідно розрізняють територіальні та </w:t>
      </w:r>
      <w:proofErr w:type="gramStart"/>
      <w:r w:rsidRPr="00D539F6">
        <w:rPr>
          <w:rFonts w:ascii="Times New Roman" w:eastAsia="Times New Roman" w:hAnsi="Times New Roman" w:cs="Times New Roman"/>
          <w:sz w:val="24"/>
          <w:szCs w:val="24"/>
          <w:shd w:val="clear" w:color="auto" w:fill="FFFFFF"/>
          <w:lang w:eastAsia="ru-RU"/>
        </w:rPr>
        <w:t>соц</w:t>
      </w:r>
      <w:proofErr w:type="gramEnd"/>
      <w:r w:rsidRPr="00D539F6">
        <w:rPr>
          <w:rFonts w:ascii="Times New Roman" w:eastAsia="Times New Roman" w:hAnsi="Times New Roman" w:cs="Times New Roman"/>
          <w:sz w:val="24"/>
          <w:szCs w:val="24"/>
          <w:shd w:val="clear" w:color="auto" w:fill="FFFFFF"/>
          <w:lang w:eastAsia="ru-RU"/>
        </w:rPr>
        <w:t>іальні діалекти.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bCs/>
          <w:i/>
          <w:iCs/>
          <w:sz w:val="24"/>
          <w:szCs w:val="24"/>
          <w:shd w:val="clear" w:color="auto" w:fill="FFFFFF"/>
          <w:lang w:eastAsia="ru-RU"/>
        </w:rPr>
        <w:t>Територіальний діалект</w:t>
      </w:r>
      <w:r w:rsidRPr="00D539F6">
        <w:rPr>
          <w:rFonts w:ascii="Times New Roman" w:eastAsia="Times New Roman" w:hAnsi="Times New Roman" w:cs="Times New Roman"/>
          <w:sz w:val="24"/>
          <w:szCs w:val="24"/>
          <w:shd w:val="clear" w:color="auto" w:fill="FFFFFF"/>
          <w:lang w:eastAsia="ru-RU"/>
        </w:rPr>
        <w:t xml:space="preserve"> є засобом спілкування людей, об’єднаних спільністю території, а також елементів </w:t>
      </w:r>
      <w:proofErr w:type="gramStart"/>
      <w:r w:rsidRPr="00D539F6">
        <w:rPr>
          <w:rFonts w:ascii="Times New Roman" w:eastAsia="Times New Roman" w:hAnsi="Times New Roman" w:cs="Times New Roman"/>
          <w:sz w:val="24"/>
          <w:szCs w:val="24"/>
          <w:shd w:val="clear" w:color="auto" w:fill="FFFFFF"/>
          <w:lang w:eastAsia="ru-RU"/>
        </w:rPr>
        <w:t>матер</w:t>
      </w:r>
      <w:proofErr w:type="gramEnd"/>
      <w:r w:rsidRPr="00D539F6">
        <w:rPr>
          <w:rFonts w:ascii="Times New Roman" w:eastAsia="Times New Roman" w:hAnsi="Times New Roman" w:cs="Times New Roman"/>
          <w:sz w:val="24"/>
          <w:szCs w:val="24"/>
          <w:shd w:val="clear" w:color="auto" w:fill="FFFFFF"/>
          <w:lang w:eastAsia="ru-RU"/>
        </w:rPr>
        <w:t>іальної і духовної культури, історико-культурних традицій, самосвідомості</w:t>
      </w:r>
      <w:r w:rsidRPr="00D539F6">
        <w:rPr>
          <w:rFonts w:ascii="Times New Roman" w:eastAsia="Times New Roman" w:hAnsi="Times New Roman" w:cs="Times New Roman"/>
          <w:sz w:val="24"/>
          <w:szCs w:val="24"/>
          <w:shd w:val="clear" w:color="auto" w:fill="FFFFFF"/>
          <w:vertAlign w:val="superscript"/>
          <w:lang w:eastAsia="ru-RU"/>
        </w:rPr>
        <w:t>16</w:t>
      </w:r>
      <w:r w:rsidRPr="00D539F6">
        <w:rPr>
          <w:rFonts w:ascii="Times New Roman" w:eastAsia="Times New Roman" w:hAnsi="Times New Roman" w:cs="Times New Roman"/>
          <w:sz w:val="24"/>
          <w:szCs w:val="24"/>
          <w:shd w:val="clear" w:color="auto" w:fill="FFFFFF"/>
          <w:lang w:eastAsia="ru-RU"/>
        </w:rPr>
        <w:t>. Сукупність структурно близьких діалектів утворює </w:t>
      </w:r>
      <w:r w:rsidRPr="00D539F6">
        <w:rPr>
          <w:rFonts w:ascii="Times New Roman" w:eastAsia="Times New Roman" w:hAnsi="Times New Roman" w:cs="Times New Roman"/>
          <w:i/>
          <w:iCs/>
          <w:sz w:val="24"/>
          <w:szCs w:val="24"/>
          <w:shd w:val="clear" w:color="auto" w:fill="FFFFFF"/>
          <w:lang w:eastAsia="ru-RU"/>
        </w:rPr>
        <w:t>наріччя</w:t>
      </w:r>
      <w:r w:rsidRPr="00D539F6">
        <w:rPr>
          <w:rFonts w:ascii="Times New Roman" w:eastAsia="Times New Roman" w:hAnsi="Times New Roman" w:cs="Times New Roman"/>
          <w:sz w:val="24"/>
          <w:szCs w:val="24"/>
          <w:shd w:val="clear" w:color="auto" w:fill="FFFFFF"/>
          <w:lang w:eastAsia="ru-RU"/>
        </w:rPr>
        <w:t>, сукупність усіх нарі</w:t>
      </w:r>
      <w:proofErr w:type="gramStart"/>
      <w:r w:rsidRPr="00D539F6">
        <w:rPr>
          <w:rFonts w:ascii="Times New Roman" w:eastAsia="Times New Roman" w:hAnsi="Times New Roman" w:cs="Times New Roman"/>
          <w:sz w:val="24"/>
          <w:szCs w:val="24"/>
          <w:shd w:val="clear" w:color="auto" w:fill="FFFFFF"/>
          <w:lang w:eastAsia="ru-RU"/>
        </w:rPr>
        <w:t>ч</w:t>
      </w:r>
      <w:proofErr w:type="gramEnd"/>
      <w:r w:rsidRPr="00D539F6">
        <w:rPr>
          <w:rFonts w:ascii="Times New Roman" w:eastAsia="Times New Roman" w:hAnsi="Times New Roman" w:cs="Times New Roman"/>
          <w:sz w:val="24"/>
          <w:szCs w:val="24"/>
          <w:shd w:val="clear" w:color="auto" w:fill="FFFFFF"/>
          <w:lang w:eastAsia="ru-RU"/>
        </w:rPr>
        <w:t xml:space="preserve"> – діалектну мову, що є однією з двох основних форм (поряд з літературною) існування національної мови.</w:t>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lang w:eastAsia="ru-RU"/>
        </w:rPr>
        <w:br/>
      </w:r>
      <w:r w:rsidRPr="00D539F6">
        <w:rPr>
          <w:rFonts w:ascii="Times New Roman" w:eastAsia="Times New Roman" w:hAnsi="Times New Roman" w:cs="Times New Roman"/>
          <w:sz w:val="24"/>
          <w:szCs w:val="24"/>
          <w:shd w:val="clear" w:color="auto" w:fill="FFFFFF"/>
          <w:lang w:eastAsia="ru-RU"/>
        </w:rPr>
        <w:t>Основними наріччями української діалектної мови</w:t>
      </w:r>
      <w:proofErr w:type="gramStart"/>
      <w:r w:rsidRPr="00D539F6">
        <w:rPr>
          <w:rFonts w:ascii="Times New Roman" w:eastAsia="Times New Roman" w:hAnsi="Times New Roman" w:cs="Times New Roman"/>
          <w:sz w:val="24"/>
          <w:szCs w:val="24"/>
          <w:shd w:val="clear" w:color="auto" w:fill="FFFFFF"/>
          <w:lang w:eastAsia="ru-RU"/>
        </w:rPr>
        <w:t xml:space="preserve"> є:</w:t>
      </w:r>
      <w:proofErr w:type="gramEnd"/>
      <w:r w:rsidRPr="00D539F6">
        <w:rPr>
          <w:rFonts w:ascii="Times New Roman" w:eastAsia="Times New Roman" w:hAnsi="Times New Roman" w:cs="Times New Roman"/>
          <w:sz w:val="24"/>
          <w:szCs w:val="24"/>
          <w:lang w:eastAsia="ru-RU"/>
        </w:rPr>
        <w:br/>
      </w:r>
    </w:p>
    <w:p w:rsidR="00D539F6" w:rsidRPr="00D539F6" w:rsidRDefault="00D539F6" w:rsidP="00DF6DF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івнічне (східнополіський, середньополіський, західнополіський діалекти).</w:t>
      </w:r>
    </w:p>
    <w:p w:rsidR="00D539F6" w:rsidRPr="00D539F6" w:rsidRDefault="00D539F6" w:rsidP="00DF6DF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івденно-східне (середньонаддніпрянський, слобожанський, степовий діалекти).</w:t>
      </w:r>
    </w:p>
    <w:p w:rsidR="00D539F6" w:rsidRPr="00D539F6" w:rsidRDefault="00D539F6" w:rsidP="00DF6DF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ru-RU"/>
        </w:rPr>
      </w:pPr>
      <w:r w:rsidRPr="00D539F6">
        <w:rPr>
          <w:rFonts w:ascii="Times New Roman" w:eastAsia="Times New Roman" w:hAnsi="Times New Roman" w:cs="Times New Roman"/>
          <w:sz w:val="24"/>
          <w:szCs w:val="24"/>
          <w:lang w:eastAsia="ru-RU"/>
        </w:rPr>
        <w:br/>
      </w:r>
      <w:proofErr w:type="gramStart"/>
      <w:r w:rsidRPr="00D539F6">
        <w:rPr>
          <w:rFonts w:ascii="Times New Roman" w:eastAsia="Times New Roman" w:hAnsi="Times New Roman" w:cs="Times New Roman"/>
          <w:sz w:val="24"/>
          <w:szCs w:val="24"/>
          <w:lang w:eastAsia="ru-RU"/>
        </w:rPr>
        <w:t>П</w:t>
      </w:r>
      <w:proofErr w:type="gramEnd"/>
      <w:r w:rsidRPr="00D539F6">
        <w:rPr>
          <w:rFonts w:ascii="Times New Roman" w:eastAsia="Times New Roman" w:hAnsi="Times New Roman" w:cs="Times New Roman"/>
          <w:sz w:val="24"/>
          <w:szCs w:val="24"/>
          <w:lang w:eastAsia="ru-RU"/>
        </w:rPr>
        <w:t>івденно-західне (лемківський, надсянський, закарпатський, покутсько-буковинський, гуцульський, бойківський, наддністрянський, волинський, подільський діалекти).</w:t>
      </w:r>
    </w:p>
    <w:p w:rsidR="00D539F6" w:rsidRPr="00DF6DF3" w:rsidRDefault="00D539F6" w:rsidP="00DF6DF3">
      <w:pPr>
        <w:jc w:val="both"/>
        <w:rPr>
          <w:rFonts w:ascii="Times New Roman" w:hAnsi="Times New Roman" w:cs="Times New Roman"/>
          <w:sz w:val="24"/>
          <w:szCs w:val="24"/>
        </w:rPr>
      </w:pPr>
      <w:r w:rsidRPr="00DF6DF3">
        <w:rPr>
          <w:rFonts w:ascii="Times New Roman" w:eastAsia="Times New Roman" w:hAnsi="Times New Roman" w:cs="Times New Roman"/>
          <w:sz w:val="24"/>
          <w:szCs w:val="24"/>
          <w:lang w:eastAsia="ru-RU"/>
        </w:rPr>
        <w:br/>
      </w:r>
      <w:r w:rsidRPr="00DF6DF3">
        <w:rPr>
          <w:rFonts w:ascii="Times New Roman" w:eastAsia="Times New Roman" w:hAnsi="Times New Roman" w:cs="Times New Roman"/>
          <w:sz w:val="24"/>
          <w:szCs w:val="24"/>
          <w:lang w:eastAsia="ru-RU"/>
        </w:rPr>
        <w:br/>
      </w:r>
      <w:proofErr w:type="gramStart"/>
      <w:r w:rsidRPr="00DF6DF3">
        <w:rPr>
          <w:rFonts w:ascii="Times New Roman" w:eastAsia="Times New Roman" w:hAnsi="Times New Roman" w:cs="Times New Roman"/>
          <w:bCs/>
          <w:i/>
          <w:iCs/>
          <w:sz w:val="24"/>
          <w:szCs w:val="24"/>
          <w:shd w:val="clear" w:color="auto" w:fill="FFFFFF"/>
          <w:lang w:eastAsia="ru-RU"/>
        </w:rPr>
        <w:t>Соц</w:t>
      </w:r>
      <w:proofErr w:type="gramEnd"/>
      <w:r w:rsidRPr="00DF6DF3">
        <w:rPr>
          <w:rFonts w:ascii="Times New Roman" w:eastAsia="Times New Roman" w:hAnsi="Times New Roman" w:cs="Times New Roman"/>
          <w:bCs/>
          <w:i/>
          <w:iCs/>
          <w:sz w:val="24"/>
          <w:szCs w:val="24"/>
          <w:shd w:val="clear" w:color="auto" w:fill="FFFFFF"/>
          <w:lang w:eastAsia="ru-RU"/>
        </w:rPr>
        <w:t>іальний діалект </w:t>
      </w:r>
      <w:r w:rsidRPr="00DF6DF3">
        <w:rPr>
          <w:rFonts w:ascii="Times New Roman" w:eastAsia="Times New Roman" w:hAnsi="Times New Roman" w:cs="Times New Roman"/>
          <w:sz w:val="24"/>
          <w:szCs w:val="24"/>
          <w:shd w:val="clear" w:color="auto" w:fill="FFFFFF"/>
          <w:lang w:eastAsia="ru-RU"/>
        </w:rPr>
        <w:t>– це відгалуження загальнонародної національної мови, вживане в середовищі окремих соціальних, професійних, вікових та інших груп населення</w:t>
      </w:r>
      <w:r w:rsidRPr="00DF6DF3">
        <w:rPr>
          <w:rFonts w:ascii="Times New Roman" w:eastAsia="Times New Roman" w:hAnsi="Times New Roman" w:cs="Times New Roman"/>
          <w:sz w:val="24"/>
          <w:szCs w:val="24"/>
          <w:shd w:val="clear" w:color="auto" w:fill="FFFFFF"/>
          <w:vertAlign w:val="superscript"/>
          <w:lang w:eastAsia="ru-RU"/>
        </w:rPr>
        <w:t>17</w:t>
      </w:r>
      <w:r w:rsidRPr="00DF6DF3">
        <w:rPr>
          <w:rFonts w:ascii="Times New Roman" w:eastAsia="Times New Roman" w:hAnsi="Times New Roman" w:cs="Times New Roman"/>
          <w:sz w:val="24"/>
          <w:szCs w:val="24"/>
          <w:shd w:val="clear" w:color="auto" w:fill="FFFFFF"/>
          <w:lang w:eastAsia="ru-RU"/>
        </w:rPr>
        <w:t xml:space="preserve">, тобто має виразну корпоративно-групову форму його породження та існування. </w:t>
      </w:r>
      <w:proofErr w:type="gramStart"/>
      <w:r w:rsidRPr="00DF6DF3">
        <w:rPr>
          <w:rFonts w:ascii="Times New Roman" w:eastAsia="Times New Roman" w:hAnsi="Times New Roman" w:cs="Times New Roman"/>
          <w:sz w:val="24"/>
          <w:szCs w:val="24"/>
          <w:shd w:val="clear" w:color="auto" w:fill="FFFFFF"/>
          <w:lang w:eastAsia="ru-RU"/>
        </w:rPr>
        <w:t>Соц</w:t>
      </w:r>
      <w:proofErr w:type="gramEnd"/>
      <w:r w:rsidRPr="00DF6DF3">
        <w:rPr>
          <w:rFonts w:ascii="Times New Roman" w:eastAsia="Times New Roman" w:hAnsi="Times New Roman" w:cs="Times New Roman"/>
          <w:sz w:val="24"/>
          <w:szCs w:val="24"/>
          <w:shd w:val="clear" w:color="auto" w:fill="FFFFFF"/>
          <w:lang w:eastAsia="ru-RU"/>
        </w:rPr>
        <w:t xml:space="preserve">іально-професійна диференціація суспільства, а отже, і його мови залежить від розвитку продуктивних сил. Тому </w:t>
      </w:r>
      <w:proofErr w:type="gramStart"/>
      <w:r w:rsidRPr="00DF6DF3">
        <w:rPr>
          <w:rFonts w:ascii="Times New Roman" w:eastAsia="Times New Roman" w:hAnsi="Times New Roman" w:cs="Times New Roman"/>
          <w:sz w:val="24"/>
          <w:szCs w:val="24"/>
          <w:shd w:val="clear" w:color="auto" w:fill="FFFFFF"/>
          <w:lang w:eastAsia="ru-RU"/>
        </w:rPr>
        <w:t>соц</w:t>
      </w:r>
      <w:proofErr w:type="gramEnd"/>
      <w:r w:rsidRPr="00DF6DF3">
        <w:rPr>
          <w:rFonts w:ascii="Times New Roman" w:eastAsia="Times New Roman" w:hAnsi="Times New Roman" w:cs="Times New Roman"/>
          <w:sz w:val="24"/>
          <w:szCs w:val="24"/>
          <w:shd w:val="clear" w:color="auto" w:fill="FFFFFF"/>
          <w:lang w:eastAsia="ru-RU"/>
        </w:rPr>
        <w:t>іально-діалектні відмінності в межах національної мови зберігаються, на відміну від територіально-діалектних, які поступово нівелюються. </w:t>
      </w:r>
      <w:r w:rsidRPr="00DF6DF3">
        <w:rPr>
          <w:rFonts w:ascii="Times New Roman" w:eastAsia="Times New Roman" w:hAnsi="Times New Roman" w:cs="Times New Roman"/>
          <w:sz w:val="24"/>
          <w:szCs w:val="24"/>
          <w:lang w:eastAsia="ru-RU"/>
        </w:rPr>
        <w:br/>
      </w:r>
      <w:r w:rsidRPr="00DF6DF3">
        <w:rPr>
          <w:rFonts w:ascii="Times New Roman" w:eastAsia="Times New Roman" w:hAnsi="Times New Roman" w:cs="Times New Roman"/>
          <w:sz w:val="24"/>
          <w:szCs w:val="24"/>
          <w:lang w:eastAsia="ru-RU"/>
        </w:rPr>
        <w:br/>
      </w:r>
      <w:bookmarkStart w:id="119" w:name="_GoBack"/>
      <w:r w:rsidRPr="00DF6DF3">
        <w:rPr>
          <w:rFonts w:ascii="Times New Roman" w:eastAsia="Times New Roman" w:hAnsi="Times New Roman" w:cs="Times New Roman"/>
          <w:sz w:val="24"/>
          <w:szCs w:val="24"/>
          <w:shd w:val="clear" w:color="auto" w:fill="FFFFFF"/>
          <w:lang w:eastAsia="ru-RU"/>
        </w:rPr>
        <w:t xml:space="preserve">Серед </w:t>
      </w:r>
      <w:proofErr w:type="gramStart"/>
      <w:r w:rsidRPr="00DF6DF3">
        <w:rPr>
          <w:rFonts w:ascii="Times New Roman" w:eastAsia="Times New Roman" w:hAnsi="Times New Roman" w:cs="Times New Roman"/>
          <w:sz w:val="24"/>
          <w:szCs w:val="24"/>
          <w:shd w:val="clear" w:color="auto" w:fill="FFFFFF"/>
          <w:lang w:eastAsia="ru-RU"/>
        </w:rPr>
        <w:t>р</w:t>
      </w:r>
      <w:proofErr w:type="gramEnd"/>
      <w:r w:rsidRPr="00DF6DF3">
        <w:rPr>
          <w:rFonts w:ascii="Times New Roman" w:eastAsia="Times New Roman" w:hAnsi="Times New Roman" w:cs="Times New Roman"/>
          <w:sz w:val="24"/>
          <w:szCs w:val="24"/>
          <w:shd w:val="clear" w:color="auto" w:fill="FFFFFF"/>
          <w:lang w:eastAsia="ru-RU"/>
        </w:rPr>
        <w:t xml:space="preserve">ізновидів соціальних діалектів звичайно виділяють професійні та групові </w:t>
      </w:r>
      <w:bookmarkEnd w:id="119"/>
      <w:r w:rsidRPr="00DF6DF3">
        <w:rPr>
          <w:rFonts w:ascii="Times New Roman" w:eastAsia="Times New Roman" w:hAnsi="Times New Roman" w:cs="Times New Roman"/>
          <w:sz w:val="24"/>
          <w:szCs w:val="24"/>
          <w:shd w:val="clear" w:color="auto" w:fill="FFFFFF"/>
          <w:lang w:eastAsia="ru-RU"/>
        </w:rPr>
        <w:lastRenderedPageBreak/>
        <w:t>жаргони,арго, різновиди утаємничених засобів спілкування. </w:t>
      </w:r>
      <w:r w:rsidRPr="00DF6DF3">
        <w:rPr>
          <w:rFonts w:ascii="Times New Roman" w:eastAsia="Times New Roman" w:hAnsi="Times New Roman" w:cs="Times New Roman"/>
          <w:sz w:val="24"/>
          <w:szCs w:val="24"/>
          <w:lang w:eastAsia="ru-RU"/>
        </w:rPr>
        <w:br/>
      </w:r>
      <w:r w:rsidRPr="00DF6DF3">
        <w:rPr>
          <w:rFonts w:ascii="Times New Roman" w:eastAsia="Times New Roman" w:hAnsi="Times New Roman" w:cs="Times New Roman"/>
          <w:sz w:val="24"/>
          <w:szCs w:val="24"/>
          <w:lang w:eastAsia="ru-RU"/>
        </w:rPr>
        <w:br/>
      </w:r>
      <w:r w:rsidRPr="00DF6DF3">
        <w:rPr>
          <w:rFonts w:ascii="Times New Roman" w:eastAsia="Times New Roman" w:hAnsi="Times New Roman" w:cs="Times New Roman"/>
          <w:sz w:val="24"/>
          <w:szCs w:val="24"/>
          <w:lang w:eastAsia="ru-RU"/>
        </w:rPr>
        <w:br/>
      </w:r>
      <w:r w:rsidRPr="00DF6DF3">
        <w:rPr>
          <w:rFonts w:ascii="Times New Roman" w:eastAsia="Times New Roman" w:hAnsi="Times New Roman" w:cs="Times New Roman"/>
          <w:bCs/>
          <w:sz w:val="24"/>
          <w:szCs w:val="24"/>
          <w:shd w:val="clear" w:color="auto" w:fill="FFFFFF"/>
          <w:lang w:eastAsia="ru-RU"/>
        </w:rPr>
        <w:t>^ Літературна мова</w:t>
      </w:r>
      <w:r w:rsidRPr="00DF6DF3">
        <w:rPr>
          <w:rFonts w:ascii="Times New Roman" w:eastAsia="Times New Roman" w:hAnsi="Times New Roman" w:cs="Times New Roman"/>
          <w:sz w:val="24"/>
          <w:szCs w:val="24"/>
          <w:shd w:val="clear" w:color="auto" w:fill="FFFFFF"/>
          <w:lang w:eastAsia="ru-RU"/>
        </w:rPr>
        <w:t xml:space="preserve"> – це унормована, загальноприйнята форма національної мови. Вона не протиставляється національній мові, бо, узагальнюючи засоби виразності загальнонародної мови і будучи найвищим досягненням культури мовлення народу, відіграє у складі національної </w:t>
      </w:r>
      <w:proofErr w:type="gramStart"/>
      <w:r w:rsidRPr="00DF6DF3">
        <w:rPr>
          <w:rFonts w:ascii="Times New Roman" w:eastAsia="Times New Roman" w:hAnsi="Times New Roman" w:cs="Times New Roman"/>
          <w:sz w:val="24"/>
          <w:szCs w:val="24"/>
          <w:shd w:val="clear" w:color="auto" w:fill="FFFFFF"/>
          <w:lang w:eastAsia="ru-RU"/>
        </w:rPr>
        <w:t>пров</w:t>
      </w:r>
      <w:proofErr w:type="gramEnd"/>
      <w:r w:rsidRPr="00DF6DF3">
        <w:rPr>
          <w:rFonts w:ascii="Times New Roman" w:eastAsia="Times New Roman" w:hAnsi="Times New Roman" w:cs="Times New Roman"/>
          <w:sz w:val="24"/>
          <w:szCs w:val="24"/>
          <w:shd w:val="clear" w:color="auto" w:fill="FFFFFF"/>
          <w:lang w:eastAsia="ru-RU"/>
        </w:rPr>
        <w:t>ідну роль, виступає важливим чинником консолідації нації. Поділ мови на літературну та народну означає тільки те, що ми маємо, так би мовити, мову „сиру” і оброблену майстрами. </w:t>
      </w:r>
    </w:p>
    <w:sectPr w:rsidR="00D539F6" w:rsidRPr="00DF6DF3" w:rsidSect="00DF6DF3">
      <w:pgSz w:w="11906" w:h="16838"/>
      <w:pgMar w:top="1134" w:right="850" w:bottom="6632"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07A"/>
    <w:multiLevelType w:val="multilevel"/>
    <w:tmpl w:val="48E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153DC"/>
    <w:multiLevelType w:val="multilevel"/>
    <w:tmpl w:val="DB26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A4282D"/>
    <w:multiLevelType w:val="multilevel"/>
    <w:tmpl w:val="F2BA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91A78"/>
    <w:multiLevelType w:val="multilevel"/>
    <w:tmpl w:val="640E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num>
  <w:num w:numId="3">
    <w:abstractNumId w:val="3"/>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9F6"/>
    <w:rsid w:val="00233B30"/>
    <w:rsid w:val="0076189E"/>
    <w:rsid w:val="00D539F6"/>
    <w:rsid w:val="00D645EF"/>
    <w:rsid w:val="00DF6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39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39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39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39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8385">
      <w:bodyDiv w:val="1"/>
      <w:marLeft w:val="0"/>
      <w:marRight w:val="0"/>
      <w:marTop w:val="0"/>
      <w:marBottom w:val="0"/>
      <w:divBdr>
        <w:top w:val="none" w:sz="0" w:space="0" w:color="auto"/>
        <w:left w:val="none" w:sz="0" w:space="0" w:color="auto"/>
        <w:bottom w:val="none" w:sz="0" w:space="0" w:color="auto"/>
        <w:right w:val="none" w:sz="0" w:space="0" w:color="auto"/>
      </w:divBdr>
      <w:divsChild>
        <w:div w:id="586813374">
          <w:marLeft w:val="150"/>
          <w:marRight w:val="150"/>
          <w:marTop w:val="150"/>
          <w:marBottom w:val="150"/>
          <w:divBdr>
            <w:top w:val="none" w:sz="0" w:space="0" w:color="auto"/>
            <w:left w:val="none" w:sz="0" w:space="0" w:color="auto"/>
            <w:bottom w:val="none" w:sz="0" w:space="0" w:color="auto"/>
            <w:right w:val="none" w:sz="0" w:space="0" w:color="auto"/>
          </w:divBdr>
        </w:div>
      </w:divsChild>
    </w:div>
    <w:div w:id="249319382">
      <w:bodyDiv w:val="1"/>
      <w:marLeft w:val="0"/>
      <w:marRight w:val="0"/>
      <w:marTop w:val="0"/>
      <w:marBottom w:val="0"/>
      <w:divBdr>
        <w:top w:val="none" w:sz="0" w:space="0" w:color="auto"/>
        <w:left w:val="none" w:sz="0" w:space="0" w:color="auto"/>
        <w:bottom w:val="none" w:sz="0" w:space="0" w:color="auto"/>
        <w:right w:val="none" w:sz="0" w:space="0" w:color="auto"/>
      </w:divBdr>
      <w:divsChild>
        <w:div w:id="2073383054">
          <w:marLeft w:val="150"/>
          <w:marRight w:val="150"/>
          <w:marTop w:val="150"/>
          <w:marBottom w:val="150"/>
          <w:divBdr>
            <w:top w:val="none" w:sz="0" w:space="0" w:color="auto"/>
            <w:left w:val="none" w:sz="0" w:space="0" w:color="auto"/>
            <w:bottom w:val="none" w:sz="0" w:space="0" w:color="auto"/>
            <w:right w:val="none" w:sz="0" w:space="0" w:color="auto"/>
          </w:divBdr>
        </w:div>
      </w:divsChild>
    </w:div>
    <w:div w:id="531847935">
      <w:bodyDiv w:val="1"/>
      <w:marLeft w:val="0"/>
      <w:marRight w:val="0"/>
      <w:marTop w:val="0"/>
      <w:marBottom w:val="0"/>
      <w:divBdr>
        <w:top w:val="none" w:sz="0" w:space="0" w:color="auto"/>
        <w:left w:val="none" w:sz="0" w:space="0" w:color="auto"/>
        <w:bottom w:val="none" w:sz="0" w:space="0" w:color="auto"/>
        <w:right w:val="none" w:sz="0" w:space="0" w:color="auto"/>
      </w:divBdr>
      <w:divsChild>
        <w:div w:id="25494715">
          <w:marLeft w:val="0"/>
          <w:marRight w:val="0"/>
          <w:marTop w:val="120"/>
          <w:marBottom w:val="120"/>
          <w:divBdr>
            <w:top w:val="none" w:sz="0" w:space="0" w:color="auto"/>
            <w:left w:val="none" w:sz="0" w:space="0" w:color="auto"/>
            <w:bottom w:val="none" w:sz="0" w:space="0" w:color="auto"/>
            <w:right w:val="none" w:sz="0" w:space="0" w:color="auto"/>
          </w:divBdr>
        </w:div>
        <w:div w:id="155417792">
          <w:marLeft w:val="0"/>
          <w:marRight w:val="0"/>
          <w:marTop w:val="120"/>
          <w:marBottom w:val="120"/>
          <w:divBdr>
            <w:top w:val="none" w:sz="0" w:space="0" w:color="auto"/>
            <w:left w:val="none" w:sz="0" w:space="0" w:color="auto"/>
            <w:bottom w:val="none" w:sz="0" w:space="0" w:color="auto"/>
            <w:right w:val="none" w:sz="0" w:space="0" w:color="auto"/>
          </w:divBdr>
        </w:div>
        <w:div w:id="108207690">
          <w:marLeft w:val="0"/>
          <w:marRight w:val="0"/>
          <w:marTop w:val="120"/>
          <w:marBottom w:val="120"/>
          <w:divBdr>
            <w:top w:val="none" w:sz="0" w:space="0" w:color="auto"/>
            <w:left w:val="none" w:sz="0" w:space="0" w:color="auto"/>
            <w:bottom w:val="none" w:sz="0" w:space="0" w:color="auto"/>
            <w:right w:val="none" w:sz="0" w:space="0" w:color="auto"/>
          </w:divBdr>
        </w:div>
        <w:div w:id="394279775">
          <w:marLeft w:val="0"/>
          <w:marRight w:val="0"/>
          <w:marTop w:val="120"/>
          <w:marBottom w:val="120"/>
          <w:divBdr>
            <w:top w:val="none" w:sz="0" w:space="0" w:color="auto"/>
            <w:left w:val="none" w:sz="0" w:space="0" w:color="auto"/>
            <w:bottom w:val="none" w:sz="0" w:space="0" w:color="auto"/>
            <w:right w:val="none" w:sz="0" w:space="0" w:color="auto"/>
          </w:divBdr>
        </w:div>
        <w:div w:id="1052928799">
          <w:marLeft w:val="0"/>
          <w:marRight w:val="0"/>
          <w:marTop w:val="120"/>
          <w:marBottom w:val="120"/>
          <w:divBdr>
            <w:top w:val="none" w:sz="0" w:space="0" w:color="auto"/>
            <w:left w:val="none" w:sz="0" w:space="0" w:color="auto"/>
            <w:bottom w:val="none" w:sz="0" w:space="0" w:color="auto"/>
            <w:right w:val="none" w:sz="0" w:space="0" w:color="auto"/>
          </w:divBdr>
        </w:div>
        <w:div w:id="541597750">
          <w:marLeft w:val="0"/>
          <w:marRight w:val="0"/>
          <w:marTop w:val="120"/>
          <w:marBottom w:val="120"/>
          <w:divBdr>
            <w:top w:val="none" w:sz="0" w:space="0" w:color="auto"/>
            <w:left w:val="none" w:sz="0" w:space="0" w:color="auto"/>
            <w:bottom w:val="none" w:sz="0" w:space="0" w:color="auto"/>
            <w:right w:val="none" w:sz="0" w:space="0" w:color="auto"/>
          </w:divBdr>
        </w:div>
        <w:div w:id="1050149765">
          <w:marLeft w:val="0"/>
          <w:marRight w:val="0"/>
          <w:marTop w:val="120"/>
          <w:marBottom w:val="120"/>
          <w:divBdr>
            <w:top w:val="none" w:sz="0" w:space="0" w:color="auto"/>
            <w:left w:val="none" w:sz="0" w:space="0" w:color="auto"/>
            <w:bottom w:val="none" w:sz="0" w:space="0" w:color="auto"/>
            <w:right w:val="none" w:sz="0" w:space="0" w:color="auto"/>
          </w:divBdr>
        </w:div>
        <w:div w:id="479812243">
          <w:marLeft w:val="0"/>
          <w:marRight w:val="0"/>
          <w:marTop w:val="120"/>
          <w:marBottom w:val="120"/>
          <w:divBdr>
            <w:top w:val="none" w:sz="0" w:space="0" w:color="auto"/>
            <w:left w:val="none" w:sz="0" w:space="0" w:color="auto"/>
            <w:bottom w:val="none" w:sz="0" w:space="0" w:color="auto"/>
            <w:right w:val="none" w:sz="0" w:space="0" w:color="auto"/>
          </w:divBdr>
        </w:div>
        <w:div w:id="1330862851">
          <w:marLeft w:val="0"/>
          <w:marRight w:val="0"/>
          <w:marTop w:val="120"/>
          <w:marBottom w:val="120"/>
          <w:divBdr>
            <w:top w:val="none" w:sz="0" w:space="0" w:color="auto"/>
            <w:left w:val="none" w:sz="0" w:space="0" w:color="auto"/>
            <w:bottom w:val="none" w:sz="0" w:space="0" w:color="auto"/>
            <w:right w:val="none" w:sz="0" w:space="0" w:color="auto"/>
          </w:divBdr>
        </w:div>
        <w:div w:id="922370682">
          <w:marLeft w:val="0"/>
          <w:marRight w:val="0"/>
          <w:marTop w:val="120"/>
          <w:marBottom w:val="120"/>
          <w:divBdr>
            <w:top w:val="none" w:sz="0" w:space="0" w:color="auto"/>
            <w:left w:val="none" w:sz="0" w:space="0" w:color="auto"/>
            <w:bottom w:val="none" w:sz="0" w:space="0" w:color="auto"/>
            <w:right w:val="none" w:sz="0" w:space="0" w:color="auto"/>
          </w:divBdr>
        </w:div>
        <w:div w:id="1513564985">
          <w:marLeft w:val="0"/>
          <w:marRight w:val="0"/>
          <w:marTop w:val="120"/>
          <w:marBottom w:val="120"/>
          <w:divBdr>
            <w:top w:val="none" w:sz="0" w:space="0" w:color="auto"/>
            <w:left w:val="none" w:sz="0" w:space="0" w:color="auto"/>
            <w:bottom w:val="none" w:sz="0" w:space="0" w:color="auto"/>
            <w:right w:val="none" w:sz="0" w:space="0" w:color="auto"/>
          </w:divBdr>
        </w:div>
        <w:div w:id="763452260">
          <w:marLeft w:val="0"/>
          <w:marRight w:val="0"/>
          <w:marTop w:val="120"/>
          <w:marBottom w:val="120"/>
          <w:divBdr>
            <w:top w:val="none" w:sz="0" w:space="0" w:color="auto"/>
            <w:left w:val="none" w:sz="0" w:space="0" w:color="auto"/>
            <w:bottom w:val="none" w:sz="0" w:space="0" w:color="auto"/>
            <w:right w:val="none" w:sz="0" w:space="0" w:color="auto"/>
          </w:divBdr>
        </w:div>
        <w:div w:id="648174532">
          <w:marLeft w:val="0"/>
          <w:marRight w:val="0"/>
          <w:marTop w:val="120"/>
          <w:marBottom w:val="120"/>
          <w:divBdr>
            <w:top w:val="none" w:sz="0" w:space="0" w:color="auto"/>
            <w:left w:val="none" w:sz="0" w:space="0" w:color="auto"/>
            <w:bottom w:val="none" w:sz="0" w:space="0" w:color="auto"/>
            <w:right w:val="none" w:sz="0" w:space="0" w:color="auto"/>
          </w:divBdr>
        </w:div>
        <w:div w:id="525097817">
          <w:marLeft w:val="0"/>
          <w:marRight w:val="0"/>
          <w:marTop w:val="120"/>
          <w:marBottom w:val="120"/>
          <w:divBdr>
            <w:top w:val="none" w:sz="0" w:space="0" w:color="auto"/>
            <w:left w:val="none" w:sz="0" w:space="0" w:color="auto"/>
            <w:bottom w:val="none" w:sz="0" w:space="0" w:color="auto"/>
            <w:right w:val="none" w:sz="0" w:space="0" w:color="auto"/>
          </w:divBdr>
        </w:div>
        <w:div w:id="354307959">
          <w:marLeft w:val="0"/>
          <w:marRight w:val="0"/>
          <w:marTop w:val="120"/>
          <w:marBottom w:val="0"/>
          <w:divBdr>
            <w:top w:val="none" w:sz="0" w:space="0" w:color="auto"/>
            <w:left w:val="none" w:sz="0" w:space="0" w:color="auto"/>
            <w:bottom w:val="none" w:sz="0" w:space="0" w:color="auto"/>
            <w:right w:val="none" w:sz="0" w:space="0" w:color="auto"/>
          </w:divBdr>
        </w:div>
        <w:div w:id="419258221">
          <w:marLeft w:val="0"/>
          <w:marRight w:val="0"/>
          <w:marTop w:val="120"/>
          <w:marBottom w:val="120"/>
          <w:divBdr>
            <w:top w:val="none" w:sz="0" w:space="0" w:color="auto"/>
            <w:left w:val="none" w:sz="0" w:space="0" w:color="auto"/>
            <w:bottom w:val="none" w:sz="0" w:space="0" w:color="auto"/>
            <w:right w:val="none" w:sz="0" w:space="0" w:color="auto"/>
          </w:divBdr>
        </w:div>
        <w:div w:id="72632399">
          <w:marLeft w:val="0"/>
          <w:marRight w:val="0"/>
          <w:marTop w:val="120"/>
          <w:marBottom w:val="120"/>
          <w:divBdr>
            <w:top w:val="none" w:sz="0" w:space="0" w:color="auto"/>
            <w:left w:val="none" w:sz="0" w:space="0" w:color="auto"/>
            <w:bottom w:val="none" w:sz="0" w:space="0" w:color="auto"/>
            <w:right w:val="none" w:sz="0" w:space="0" w:color="auto"/>
          </w:divBdr>
        </w:div>
        <w:div w:id="544486050">
          <w:marLeft w:val="0"/>
          <w:marRight w:val="0"/>
          <w:marTop w:val="120"/>
          <w:marBottom w:val="120"/>
          <w:divBdr>
            <w:top w:val="none" w:sz="0" w:space="0" w:color="auto"/>
            <w:left w:val="none" w:sz="0" w:space="0" w:color="auto"/>
            <w:bottom w:val="none" w:sz="0" w:space="0" w:color="auto"/>
            <w:right w:val="none" w:sz="0" w:space="0" w:color="auto"/>
          </w:divBdr>
        </w:div>
        <w:div w:id="16465071">
          <w:marLeft w:val="0"/>
          <w:marRight w:val="0"/>
          <w:marTop w:val="120"/>
          <w:marBottom w:val="120"/>
          <w:divBdr>
            <w:top w:val="none" w:sz="0" w:space="0" w:color="auto"/>
            <w:left w:val="none" w:sz="0" w:space="0" w:color="auto"/>
            <w:bottom w:val="none" w:sz="0" w:space="0" w:color="auto"/>
            <w:right w:val="none" w:sz="0" w:space="0" w:color="auto"/>
          </w:divBdr>
        </w:div>
        <w:div w:id="496265343">
          <w:marLeft w:val="0"/>
          <w:marRight w:val="0"/>
          <w:marTop w:val="120"/>
          <w:marBottom w:val="120"/>
          <w:divBdr>
            <w:top w:val="none" w:sz="0" w:space="0" w:color="auto"/>
            <w:left w:val="none" w:sz="0" w:space="0" w:color="auto"/>
            <w:bottom w:val="none" w:sz="0" w:space="0" w:color="auto"/>
            <w:right w:val="none" w:sz="0" w:space="0" w:color="auto"/>
          </w:divBdr>
        </w:div>
        <w:div w:id="1983998688">
          <w:marLeft w:val="0"/>
          <w:marRight w:val="0"/>
          <w:marTop w:val="120"/>
          <w:marBottom w:val="120"/>
          <w:divBdr>
            <w:top w:val="none" w:sz="0" w:space="0" w:color="auto"/>
            <w:left w:val="none" w:sz="0" w:space="0" w:color="auto"/>
            <w:bottom w:val="none" w:sz="0" w:space="0" w:color="auto"/>
            <w:right w:val="none" w:sz="0" w:space="0" w:color="auto"/>
          </w:divBdr>
        </w:div>
        <w:div w:id="791172337">
          <w:marLeft w:val="0"/>
          <w:marRight w:val="0"/>
          <w:marTop w:val="120"/>
          <w:marBottom w:val="120"/>
          <w:divBdr>
            <w:top w:val="none" w:sz="0" w:space="0" w:color="auto"/>
            <w:left w:val="none" w:sz="0" w:space="0" w:color="auto"/>
            <w:bottom w:val="none" w:sz="0" w:space="0" w:color="auto"/>
            <w:right w:val="none" w:sz="0" w:space="0" w:color="auto"/>
          </w:divBdr>
        </w:div>
        <w:div w:id="1040013026">
          <w:marLeft w:val="0"/>
          <w:marRight w:val="0"/>
          <w:marTop w:val="120"/>
          <w:marBottom w:val="120"/>
          <w:divBdr>
            <w:top w:val="none" w:sz="0" w:space="0" w:color="auto"/>
            <w:left w:val="none" w:sz="0" w:space="0" w:color="auto"/>
            <w:bottom w:val="none" w:sz="0" w:space="0" w:color="auto"/>
            <w:right w:val="none" w:sz="0" w:space="0" w:color="auto"/>
          </w:divBdr>
        </w:div>
        <w:div w:id="1033653459">
          <w:marLeft w:val="0"/>
          <w:marRight w:val="0"/>
          <w:marTop w:val="120"/>
          <w:marBottom w:val="120"/>
          <w:divBdr>
            <w:top w:val="none" w:sz="0" w:space="0" w:color="auto"/>
            <w:left w:val="none" w:sz="0" w:space="0" w:color="auto"/>
            <w:bottom w:val="none" w:sz="0" w:space="0" w:color="auto"/>
            <w:right w:val="none" w:sz="0" w:space="0" w:color="auto"/>
          </w:divBdr>
        </w:div>
        <w:div w:id="1189028496">
          <w:marLeft w:val="0"/>
          <w:marRight w:val="0"/>
          <w:marTop w:val="120"/>
          <w:marBottom w:val="120"/>
          <w:divBdr>
            <w:top w:val="none" w:sz="0" w:space="0" w:color="auto"/>
            <w:left w:val="none" w:sz="0" w:space="0" w:color="auto"/>
            <w:bottom w:val="none" w:sz="0" w:space="0" w:color="auto"/>
            <w:right w:val="none" w:sz="0" w:space="0" w:color="auto"/>
          </w:divBdr>
        </w:div>
        <w:div w:id="2143649517">
          <w:marLeft w:val="0"/>
          <w:marRight w:val="0"/>
          <w:marTop w:val="120"/>
          <w:marBottom w:val="120"/>
          <w:divBdr>
            <w:top w:val="none" w:sz="0" w:space="0" w:color="auto"/>
            <w:left w:val="none" w:sz="0" w:space="0" w:color="auto"/>
            <w:bottom w:val="none" w:sz="0" w:space="0" w:color="auto"/>
            <w:right w:val="none" w:sz="0" w:space="0" w:color="auto"/>
          </w:divBdr>
        </w:div>
        <w:div w:id="1931161345">
          <w:marLeft w:val="0"/>
          <w:marRight w:val="0"/>
          <w:marTop w:val="120"/>
          <w:marBottom w:val="120"/>
          <w:divBdr>
            <w:top w:val="none" w:sz="0" w:space="0" w:color="auto"/>
            <w:left w:val="none" w:sz="0" w:space="0" w:color="auto"/>
            <w:bottom w:val="none" w:sz="0" w:space="0" w:color="auto"/>
            <w:right w:val="none" w:sz="0" w:space="0" w:color="auto"/>
          </w:divBdr>
        </w:div>
        <w:div w:id="1223757527">
          <w:marLeft w:val="0"/>
          <w:marRight w:val="0"/>
          <w:marTop w:val="120"/>
          <w:marBottom w:val="120"/>
          <w:divBdr>
            <w:top w:val="none" w:sz="0" w:space="0" w:color="auto"/>
            <w:left w:val="none" w:sz="0" w:space="0" w:color="auto"/>
            <w:bottom w:val="none" w:sz="0" w:space="0" w:color="auto"/>
            <w:right w:val="none" w:sz="0" w:space="0" w:color="auto"/>
          </w:divBdr>
        </w:div>
        <w:div w:id="1623146795">
          <w:marLeft w:val="0"/>
          <w:marRight w:val="0"/>
          <w:marTop w:val="120"/>
          <w:marBottom w:val="120"/>
          <w:divBdr>
            <w:top w:val="none" w:sz="0" w:space="0" w:color="auto"/>
            <w:left w:val="none" w:sz="0" w:space="0" w:color="auto"/>
            <w:bottom w:val="none" w:sz="0" w:space="0" w:color="auto"/>
            <w:right w:val="none" w:sz="0" w:space="0" w:color="auto"/>
          </w:divBdr>
        </w:div>
        <w:div w:id="498539356">
          <w:marLeft w:val="0"/>
          <w:marRight w:val="0"/>
          <w:marTop w:val="120"/>
          <w:marBottom w:val="120"/>
          <w:divBdr>
            <w:top w:val="none" w:sz="0" w:space="0" w:color="auto"/>
            <w:left w:val="none" w:sz="0" w:space="0" w:color="auto"/>
            <w:bottom w:val="none" w:sz="0" w:space="0" w:color="auto"/>
            <w:right w:val="none" w:sz="0" w:space="0" w:color="auto"/>
          </w:divBdr>
        </w:div>
        <w:div w:id="797525840">
          <w:marLeft w:val="0"/>
          <w:marRight w:val="0"/>
          <w:marTop w:val="120"/>
          <w:marBottom w:val="120"/>
          <w:divBdr>
            <w:top w:val="none" w:sz="0" w:space="0" w:color="auto"/>
            <w:left w:val="none" w:sz="0" w:space="0" w:color="auto"/>
            <w:bottom w:val="none" w:sz="0" w:space="0" w:color="auto"/>
            <w:right w:val="none" w:sz="0" w:space="0" w:color="auto"/>
          </w:divBdr>
        </w:div>
        <w:div w:id="1584997329">
          <w:marLeft w:val="0"/>
          <w:marRight w:val="0"/>
          <w:marTop w:val="120"/>
          <w:marBottom w:val="120"/>
          <w:divBdr>
            <w:top w:val="none" w:sz="0" w:space="0" w:color="auto"/>
            <w:left w:val="none" w:sz="0" w:space="0" w:color="auto"/>
            <w:bottom w:val="none" w:sz="0" w:space="0" w:color="auto"/>
            <w:right w:val="none" w:sz="0" w:space="0" w:color="auto"/>
          </w:divBdr>
        </w:div>
        <w:div w:id="719091974">
          <w:marLeft w:val="0"/>
          <w:marRight w:val="0"/>
          <w:marTop w:val="120"/>
          <w:marBottom w:val="120"/>
          <w:divBdr>
            <w:top w:val="none" w:sz="0" w:space="0" w:color="auto"/>
            <w:left w:val="none" w:sz="0" w:space="0" w:color="auto"/>
            <w:bottom w:val="none" w:sz="0" w:space="0" w:color="auto"/>
            <w:right w:val="none" w:sz="0" w:space="0" w:color="auto"/>
          </w:divBdr>
        </w:div>
        <w:div w:id="181750027">
          <w:marLeft w:val="0"/>
          <w:marRight w:val="0"/>
          <w:marTop w:val="120"/>
          <w:marBottom w:val="120"/>
          <w:divBdr>
            <w:top w:val="none" w:sz="0" w:space="0" w:color="auto"/>
            <w:left w:val="none" w:sz="0" w:space="0" w:color="auto"/>
            <w:bottom w:val="none" w:sz="0" w:space="0" w:color="auto"/>
            <w:right w:val="none" w:sz="0" w:space="0" w:color="auto"/>
          </w:divBdr>
        </w:div>
        <w:div w:id="1012101797">
          <w:marLeft w:val="0"/>
          <w:marRight w:val="0"/>
          <w:marTop w:val="120"/>
          <w:marBottom w:val="120"/>
          <w:divBdr>
            <w:top w:val="none" w:sz="0" w:space="0" w:color="auto"/>
            <w:left w:val="none" w:sz="0" w:space="0" w:color="auto"/>
            <w:bottom w:val="none" w:sz="0" w:space="0" w:color="auto"/>
            <w:right w:val="none" w:sz="0" w:space="0" w:color="auto"/>
          </w:divBdr>
        </w:div>
        <w:div w:id="1060403292">
          <w:marLeft w:val="0"/>
          <w:marRight w:val="0"/>
          <w:marTop w:val="120"/>
          <w:marBottom w:val="120"/>
          <w:divBdr>
            <w:top w:val="none" w:sz="0" w:space="0" w:color="auto"/>
            <w:left w:val="none" w:sz="0" w:space="0" w:color="auto"/>
            <w:bottom w:val="none" w:sz="0" w:space="0" w:color="auto"/>
            <w:right w:val="none" w:sz="0" w:space="0" w:color="auto"/>
          </w:divBdr>
        </w:div>
        <w:div w:id="359555959">
          <w:marLeft w:val="0"/>
          <w:marRight w:val="0"/>
          <w:marTop w:val="120"/>
          <w:marBottom w:val="120"/>
          <w:divBdr>
            <w:top w:val="none" w:sz="0" w:space="0" w:color="auto"/>
            <w:left w:val="none" w:sz="0" w:space="0" w:color="auto"/>
            <w:bottom w:val="none" w:sz="0" w:space="0" w:color="auto"/>
            <w:right w:val="none" w:sz="0" w:space="0" w:color="auto"/>
          </w:divBdr>
        </w:div>
        <w:div w:id="1989741349">
          <w:marLeft w:val="0"/>
          <w:marRight w:val="0"/>
          <w:marTop w:val="120"/>
          <w:marBottom w:val="120"/>
          <w:divBdr>
            <w:top w:val="none" w:sz="0" w:space="0" w:color="auto"/>
            <w:left w:val="none" w:sz="0" w:space="0" w:color="auto"/>
            <w:bottom w:val="none" w:sz="0" w:space="0" w:color="auto"/>
            <w:right w:val="none" w:sz="0" w:space="0" w:color="auto"/>
          </w:divBdr>
        </w:div>
        <w:div w:id="608122033">
          <w:marLeft w:val="0"/>
          <w:marRight w:val="0"/>
          <w:marTop w:val="120"/>
          <w:marBottom w:val="120"/>
          <w:divBdr>
            <w:top w:val="none" w:sz="0" w:space="0" w:color="auto"/>
            <w:left w:val="none" w:sz="0" w:space="0" w:color="auto"/>
            <w:bottom w:val="none" w:sz="0" w:space="0" w:color="auto"/>
            <w:right w:val="none" w:sz="0" w:space="0" w:color="auto"/>
          </w:divBdr>
        </w:div>
        <w:div w:id="1929382979">
          <w:marLeft w:val="0"/>
          <w:marRight w:val="0"/>
          <w:marTop w:val="120"/>
          <w:marBottom w:val="120"/>
          <w:divBdr>
            <w:top w:val="none" w:sz="0" w:space="0" w:color="auto"/>
            <w:left w:val="none" w:sz="0" w:space="0" w:color="auto"/>
            <w:bottom w:val="none" w:sz="0" w:space="0" w:color="auto"/>
            <w:right w:val="none" w:sz="0" w:space="0" w:color="auto"/>
          </w:divBdr>
        </w:div>
        <w:div w:id="1810242509">
          <w:marLeft w:val="0"/>
          <w:marRight w:val="0"/>
          <w:marTop w:val="120"/>
          <w:marBottom w:val="120"/>
          <w:divBdr>
            <w:top w:val="none" w:sz="0" w:space="0" w:color="auto"/>
            <w:left w:val="none" w:sz="0" w:space="0" w:color="auto"/>
            <w:bottom w:val="none" w:sz="0" w:space="0" w:color="auto"/>
            <w:right w:val="none" w:sz="0" w:space="0" w:color="auto"/>
          </w:divBdr>
        </w:div>
        <w:div w:id="347954713">
          <w:marLeft w:val="0"/>
          <w:marRight w:val="0"/>
          <w:marTop w:val="120"/>
          <w:marBottom w:val="120"/>
          <w:divBdr>
            <w:top w:val="none" w:sz="0" w:space="0" w:color="auto"/>
            <w:left w:val="none" w:sz="0" w:space="0" w:color="auto"/>
            <w:bottom w:val="none" w:sz="0" w:space="0" w:color="auto"/>
            <w:right w:val="none" w:sz="0" w:space="0" w:color="auto"/>
          </w:divBdr>
        </w:div>
        <w:div w:id="422649818">
          <w:marLeft w:val="0"/>
          <w:marRight w:val="0"/>
          <w:marTop w:val="120"/>
          <w:marBottom w:val="120"/>
          <w:divBdr>
            <w:top w:val="none" w:sz="0" w:space="0" w:color="auto"/>
            <w:left w:val="none" w:sz="0" w:space="0" w:color="auto"/>
            <w:bottom w:val="none" w:sz="0" w:space="0" w:color="auto"/>
            <w:right w:val="none" w:sz="0" w:space="0" w:color="auto"/>
          </w:divBdr>
        </w:div>
        <w:div w:id="170026496">
          <w:marLeft w:val="0"/>
          <w:marRight w:val="0"/>
          <w:marTop w:val="120"/>
          <w:marBottom w:val="120"/>
          <w:divBdr>
            <w:top w:val="none" w:sz="0" w:space="0" w:color="auto"/>
            <w:left w:val="none" w:sz="0" w:space="0" w:color="auto"/>
            <w:bottom w:val="none" w:sz="0" w:space="0" w:color="auto"/>
            <w:right w:val="none" w:sz="0" w:space="0" w:color="auto"/>
          </w:divBdr>
        </w:div>
        <w:div w:id="1052387151">
          <w:marLeft w:val="0"/>
          <w:marRight w:val="0"/>
          <w:marTop w:val="120"/>
          <w:marBottom w:val="120"/>
          <w:divBdr>
            <w:top w:val="none" w:sz="0" w:space="0" w:color="auto"/>
            <w:left w:val="none" w:sz="0" w:space="0" w:color="auto"/>
            <w:bottom w:val="none" w:sz="0" w:space="0" w:color="auto"/>
            <w:right w:val="none" w:sz="0" w:space="0" w:color="auto"/>
          </w:divBdr>
        </w:div>
        <w:div w:id="208348401">
          <w:marLeft w:val="0"/>
          <w:marRight w:val="0"/>
          <w:marTop w:val="120"/>
          <w:marBottom w:val="120"/>
          <w:divBdr>
            <w:top w:val="none" w:sz="0" w:space="0" w:color="auto"/>
            <w:left w:val="none" w:sz="0" w:space="0" w:color="auto"/>
            <w:bottom w:val="none" w:sz="0" w:space="0" w:color="auto"/>
            <w:right w:val="none" w:sz="0" w:space="0" w:color="auto"/>
          </w:divBdr>
        </w:div>
        <w:div w:id="856388453">
          <w:marLeft w:val="0"/>
          <w:marRight w:val="0"/>
          <w:marTop w:val="120"/>
          <w:marBottom w:val="120"/>
          <w:divBdr>
            <w:top w:val="none" w:sz="0" w:space="0" w:color="auto"/>
            <w:left w:val="none" w:sz="0" w:space="0" w:color="auto"/>
            <w:bottom w:val="none" w:sz="0" w:space="0" w:color="auto"/>
            <w:right w:val="none" w:sz="0" w:space="0" w:color="auto"/>
          </w:divBdr>
        </w:div>
        <w:div w:id="465661058">
          <w:marLeft w:val="0"/>
          <w:marRight w:val="0"/>
          <w:marTop w:val="120"/>
          <w:marBottom w:val="0"/>
          <w:divBdr>
            <w:top w:val="none" w:sz="0" w:space="0" w:color="auto"/>
            <w:left w:val="none" w:sz="0" w:space="0" w:color="auto"/>
            <w:bottom w:val="none" w:sz="0" w:space="0" w:color="auto"/>
            <w:right w:val="none" w:sz="0" w:space="0" w:color="auto"/>
          </w:divBdr>
        </w:div>
        <w:div w:id="1553735559">
          <w:marLeft w:val="0"/>
          <w:marRight w:val="0"/>
          <w:marTop w:val="120"/>
          <w:marBottom w:val="120"/>
          <w:divBdr>
            <w:top w:val="none" w:sz="0" w:space="0" w:color="auto"/>
            <w:left w:val="none" w:sz="0" w:space="0" w:color="auto"/>
            <w:bottom w:val="none" w:sz="0" w:space="0" w:color="auto"/>
            <w:right w:val="none" w:sz="0" w:space="0" w:color="auto"/>
          </w:divBdr>
        </w:div>
        <w:div w:id="80029234">
          <w:marLeft w:val="0"/>
          <w:marRight w:val="0"/>
          <w:marTop w:val="120"/>
          <w:marBottom w:val="120"/>
          <w:divBdr>
            <w:top w:val="none" w:sz="0" w:space="0" w:color="auto"/>
            <w:left w:val="none" w:sz="0" w:space="0" w:color="auto"/>
            <w:bottom w:val="none" w:sz="0" w:space="0" w:color="auto"/>
            <w:right w:val="none" w:sz="0" w:space="0" w:color="auto"/>
          </w:divBdr>
        </w:div>
        <w:div w:id="1281570525">
          <w:marLeft w:val="0"/>
          <w:marRight w:val="0"/>
          <w:marTop w:val="120"/>
          <w:marBottom w:val="120"/>
          <w:divBdr>
            <w:top w:val="none" w:sz="0" w:space="0" w:color="auto"/>
            <w:left w:val="none" w:sz="0" w:space="0" w:color="auto"/>
            <w:bottom w:val="none" w:sz="0" w:space="0" w:color="auto"/>
            <w:right w:val="none" w:sz="0" w:space="0" w:color="auto"/>
          </w:divBdr>
        </w:div>
        <w:div w:id="1298493239">
          <w:marLeft w:val="0"/>
          <w:marRight w:val="0"/>
          <w:marTop w:val="120"/>
          <w:marBottom w:val="120"/>
          <w:divBdr>
            <w:top w:val="none" w:sz="0" w:space="0" w:color="auto"/>
            <w:left w:val="none" w:sz="0" w:space="0" w:color="auto"/>
            <w:bottom w:val="none" w:sz="0" w:space="0" w:color="auto"/>
            <w:right w:val="none" w:sz="0" w:space="0" w:color="auto"/>
          </w:divBdr>
        </w:div>
        <w:div w:id="967278194">
          <w:marLeft w:val="0"/>
          <w:marRight w:val="0"/>
          <w:marTop w:val="120"/>
          <w:marBottom w:val="120"/>
          <w:divBdr>
            <w:top w:val="none" w:sz="0" w:space="0" w:color="auto"/>
            <w:left w:val="none" w:sz="0" w:space="0" w:color="auto"/>
            <w:bottom w:val="none" w:sz="0" w:space="0" w:color="auto"/>
            <w:right w:val="none" w:sz="0" w:space="0" w:color="auto"/>
          </w:divBdr>
        </w:div>
        <w:div w:id="261454232">
          <w:marLeft w:val="0"/>
          <w:marRight w:val="0"/>
          <w:marTop w:val="120"/>
          <w:marBottom w:val="120"/>
          <w:divBdr>
            <w:top w:val="none" w:sz="0" w:space="0" w:color="auto"/>
            <w:left w:val="none" w:sz="0" w:space="0" w:color="auto"/>
            <w:bottom w:val="none" w:sz="0" w:space="0" w:color="auto"/>
            <w:right w:val="none" w:sz="0" w:space="0" w:color="auto"/>
          </w:divBdr>
        </w:div>
        <w:div w:id="1808469754">
          <w:marLeft w:val="0"/>
          <w:marRight w:val="0"/>
          <w:marTop w:val="120"/>
          <w:marBottom w:val="120"/>
          <w:divBdr>
            <w:top w:val="none" w:sz="0" w:space="0" w:color="auto"/>
            <w:left w:val="none" w:sz="0" w:space="0" w:color="auto"/>
            <w:bottom w:val="none" w:sz="0" w:space="0" w:color="auto"/>
            <w:right w:val="none" w:sz="0" w:space="0" w:color="auto"/>
          </w:divBdr>
        </w:div>
        <w:div w:id="672994532">
          <w:marLeft w:val="0"/>
          <w:marRight w:val="0"/>
          <w:marTop w:val="120"/>
          <w:marBottom w:val="120"/>
          <w:divBdr>
            <w:top w:val="none" w:sz="0" w:space="0" w:color="auto"/>
            <w:left w:val="none" w:sz="0" w:space="0" w:color="auto"/>
            <w:bottom w:val="none" w:sz="0" w:space="0" w:color="auto"/>
            <w:right w:val="none" w:sz="0" w:space="0" w:color="auto"/>
          </w:divBdr>
        </w:div>
        <w:div w:id="1967421834">
          <w:marLeft w:val="0"/>
          <w:marRight w:val="0"/>
          <w:marTop w:val="120"/>
          <w:marBottom w:val="120"/>
          <w:divBdr>
            <w:top w:val="none" w:sz="0" w:space="0" w:color="auto"/>
            <w:left w:val="none" w:sz="0" w:space="0" w:color="auto"/>
            <w:bottom w:val="none" w:sz="0" w:space="0" w:color="auto"/>
            <w:right w:val="none" w:sz="0" w:space="0" w:color="auto"/>
          </w:divBdr>
        </w:div>
        <w:div w:id="1316908635">
          <w:marLeft w:val="0"/>
          <w:marRight w:val="0"/>
          <w:marTop w:val="120"/>
          <w:marBottom w:val="120"/>
          <w:divBdr>
            <w:top w:val="none" w:sz="0" w:space="0" w:color="auto"/>
            <w:left w:val="none" w:sz="0" w:space="0" w:color="auto"/>
            <w:bottom w:val="none" w:sz="0" w:space="0" w:color="auto"/>
            <w:right w:val="none" w:sz="0" w:space="0" w:color="auto"/>
          </w:divBdr>
        </w:div>
        <w:div w:id="1417363761">
          <w:marLeft w:val="0"/>
          <w:marRight w:val="0"/>
          <w:marTop w:val="120"/>
          <w:marBottom w:val="120"/>
          <w:divBdr>
            <w:top w:val="none" w:sz="0" w:space="0" w:color="auto"/>
            <w:left w:val="none" w:sz="0" w:space="0" w:color="auto"/>
            <w:bottom w:val="none" w:sz="0" w:space="0" w:color="auto"/>
            <w:right w:val="none" w:sz="0" w:space="0" w:color="auto"/>
          </w:divBdr>
        </w:div>
        <w:div w:id="8678714">
          <w:marLeft w:val="0"/>
          <w:marRight w:val="0"/>
          <w:marTop w:val="120"/>
          <w:marBottom w:val="120"/>
          <w:divBdr>
            <w:top w:val="none" w:sz="0" w:space="0" w:color="auto"/>
            <w:left w:val="none" w:sz="0" w:space="0" w:color="auto"/>
            <w:bottom w:val="none" w:sz="0" w:space="0" w:color="auto"/>
            <w:right w:val="none" w:sz="0" w:space="0" w:color="auto"/>
          </w:divBdr>
        </w:div>
        <w:div w:id="2041121319">
          <w:marLeft w:val="0"/>
          <w:marRight w:val="0"/>
          <w:marTop w:val="120"/>
          <w:marBottom w:val="120"/>
          <w:divBdr>
            <w:top w:val="none" w:sz="0" w:space="0" w:color="auto"/>
            <w:left w:val="none" w:sz="0" w:space="0" w:color="auto"/>
            <w:bottom w:val="none" w:sz="0" w:space="0" w:color="auto"/>
            <w:right w:val="none" w:sz="0" w:space="0" w:color="auto"/>
          </w:divBdr>
        </w:div>
        <w:div w:id="39476785">
          <w:marLeft w:val="0"/>
          <w:marRight w:val="0"/>
          <w:marTop w:val="120"/>
          <w:marBottom w:val="120"/>
          <w:divBdr>
            <w:top w:val="none" w:sz="0" w:space="0" w:color="auto"/>
            <w:left w:val="none" w:sz="0" w:space="0" w:color="auto"/>
            <w:bottom w:val="none" w:sz="0" w:space="0" w:color="auto"/>
            <w:right w:val="none" w:sz="0" w:space="0" w:color="auto"/>
          </w:divBdr>
        </w:div>
        <w:div w:id="327057146">
          <w:marLeft w:val="0"/>
          <w:marRight w:val="0"/>
          <w:marTop w:val="120"/>
          <w:marBottom w:val="120"/>
          <w:divBdr>
            <w:top w:val="none" w:sz="0" w:space="0" w:color="auto"/>
            <w:left w:val="none" w:sz="0" w:space="0" w:color="auto"/>
            <w:bottom w:val="none" w:sz="0" w:space="0" w:color="auto"/>
            <w:right w:val="none" w:sz="0" w:space="0" w:color="auto"/>
          </w:divBdr>
        </w:div>
        <w:div w:id="1825973078">
          <w:marLeft w:val="0"/>
          <w:marRight w:val="0"/>
          <w:marTop w:val="120"/>
          <w:marBottom w:val="120"/>
          <w:divBdr>
            <w:top w:val="none" w:sz="0" w:space="0" w:color="auto"/>
            <w:left w:val="none" w:sz="0" w:space="0" w:color="auto"/>
            <w:bottom w:val="none" w:sz="0" w:space="0" w:color="auto"/>
            <w:right w:val="none" w:sz="0" w:space="0" w:color="auto"/>
          </w:divBdr>
        </w:div>
      </w:divsChild>
    </w:div>
    <w:div w:id="957300707">
      <w:bodyDiv w:val="1"/>
      <w:marLeft w:val="0"/>
      <w:marRight w:val="0"/>
      <w:marTop w:val="0"/>
      <w:marBottom w:val="0"/>
      <w:divBdr>
        <w:top w:val="none" w:sz="0" w:space="0" w:color="auto"/>
        <w:left w:val="none" w:sz="0" w:space="0" w:color="auto"/>
        <w:bottom w:val="none" w:sz="0" w:space="0" w:color="auto"/>
        <w:right w:val="none" w:sz="0" w:space="0" w:color="auto"/>
      </w:divBdr>
      <w:divsChild>
        <w:div w:id="1342313542">
          <w:marLeft w:val="150"/>
          <w:marRight w:val="150"/>
          <w:marTop w:val="150"/>
          <w:marBottom w:val="150"/>
          <w:divBdr>
            <w:top w:val="none" w:sz="0" w:space="0" w:color="auto"/>
            <w:left w:val="none" w:sz="0" w:space="0" w:color="auto"/>
            <w:bottom w:val="none" w:sz="0" w:space="0" w:color="auto"/>
            <w:right w:val="none" w:sz="0" w:space="0" w:color="auto"/>
          </w:divBdr>
        </w:div>
      </w:divsChild>
    </w:div>
    <w:div w:id="10386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F8449-B25A-4F4C-A42F-3146ABAE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26</Pages>
  <Words>6759</Words>
  <Characters>38530</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КПИ</Company>
  <LinksUpToDate>false</LinksUpToDate>
  <CharactersWithSpaces>45199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Долинный</dc:creator>
  <cp:lastModifiedBy>Долинный</cp:lastModifiedBy>
  <cp:revision>2</cp:revision>
  <dcterms:created xsi:type="dcterms:W3CDTF">2014-02-19T22:34:00Z</dcterms:created>
  <dcterms:modified xsi:type="dcterms:W3CDTF">2014-02-20T07:45:00Z</dcterms:modified>
</cp:coreProperties>
</file>